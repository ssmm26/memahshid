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DA9" w:rsidRPr="001F3802" w:rsidRDefault="002F3DA9" w:rsidP="002F3DA9">
      <w:pPr>
        <w:spacing w:after="240" w:line="240" w:lineRule="auto"/>
        <w:rPr>
          <w:ins w:id="0" w:author="root232" w:date="2013-02-15T16:41:00Z"/>
          <w:rFonts w:asciiTheme="minorBidi" w:eastAsia="Times New Roman" w:hAnsiTheme="minorBidi" w:cstheme="minorBidi"/>
          <w:b/>
          <w:bCs/>
          <w:color w:val="000000"/>
          <w:kern w:val="36"/>
          <w:sz w:val="48"/>
          <w:szCs w:val="48"/>
        </w:rPr>
      </w:pPr>
      <w:ins w:id="1" w:author="root232" w:date="2013-02-15T16:41:00Z">
        <w:r w:rsidRPr="001F3802">
          <w:rPr>
            <w:rFonts w:asciiTheme="minorBidi" w:eastAsia="Times New Roman" w:hAnsiTheme="minorBidi" w:cstheme="minorBidi"/>
            <w:b/>
            <w:bCs/>
            <w:color w:val="000000"/>
            <w:kern w:val="36"/>
            <w:sz w:val="48"/>
            <w:szCs w:val="48"/>
          </w:rPr>
          <w:t>Abstract</w:t>
        </w:r>
      </w:ins>
    </w:p>
    <w:p w:rsidR="002F3DA9" w:rsidRPr="001F3802" w:rsidRDefault="002F3DA9" w:rsidP="002F3DA9">
      <w:pPr>
        <w:autoSpaceDE w:val="0"/>
        <w:autoSpaceDN w:val="0"/>
        <w:adjustRightInd w:val="0"/>
        <w:spacing w:after="0" w:line="240" w:lineRule="auto"/>
        <w:rPr>
          <w:ins w:id="2" w:author="root232" w:date="2013-02-15T16:41:00Z"/>
          <w:rFonts w:asciiTheme="minorBidi" w:hAnsiTheme="minorBidi" w:cstheme="minorBidi"/>
          <w:color w:val="000000"/>
          <w:lang w:val="en-CA"/>
        </w:rPr>
      </w:pPr>
      <w:ins w:id="3" w:author="root232" w:date="2013-02-15T16:41:00Z">
        <w:r w:rsidRPr="001F3802">
          <w:rPr>
            <w:rFonts w:asciiTheme="minorBidi" w:hAnsiTheme="minorBidi" w:cstheme="minorBidi"/>
            <w:color w:val="000000"/>
            <w:lang w:val="en-CA"/>
          </w:rPr>
          <w:t xml:space="preserve">In the design of </w:t>
        </w:r>
        <w:proofErr w:type="spellStart"/>
        <w:r w:rsidRPr="001F3802">
          <w:rPr>
            <w:rFonts w:asciiTheme="minorBidi" w:hAnsiTheme="minorBidi" w:cstheme="minorBidi"/>
            <w:color w:val="000000"/>
            <w:lang w:val="en-CA"/>
          </w:rPr>
          <w:t>FilooT</w:t>
        </w:r>
        <w:proofErr w:type="spellEnd"/>
        <w:r w:rsidRPr="001F3802">
          <w:rPr>
            <w:rFonts w:asciiTheme="minorBidi" w:hAnsiTheme="minorBidi" w:cstheme="minorBidi"/>
            <w:color w:val="000000"/>
            <w:lang w:val="en-CA"/>
          </w:rPr>
          <w:t xml:space="preserve">, some of the generated views are </w:t>
        </w:r>
        <w:proofErr w:type="spellStart"/>
        <w:r w:rsidRPr="001F3802">
          <w:rPr>
            <w:rFonts w:asciiTheme="minorBidi" w:hAnsiTheme="minorBidi" w:cstheme="minorBidi"/>
            <w:color w:val="000000"/>
            <w:lang w:val="en-CA"/>
          </w:rPr>
          <w:t>manipulatable</w:t>
        </w:r>
        <w:proofErr w:type="spellEnd"/>
        <w:r w:rsidRPr="001F3802">
          <w:rPr>
            <w:rFonts w:asciiTheme="minorBidi" w:hAnsiTheme="minorBidi" w:cstheme="minorBidi"/>
            <w:color w:val="000000"/>
            <w:lang w:val="en-CA"/>
          </w:rPr>
          <w:t>. In addition to</w:t>
        </w:r>
      </w:ins>
    </w:p>
    <w:p w:rsidR="002F3DA9" w:rsidRPr="001F3802" w:rsidRDefault="002F3DA9" w:rsidP="002F3DA9">
      <w:pPr>
        <w:autoSpaceDE w:val="0"/>
        <w:autoSpaceDN w:val="0"/>
        <w:adjustRightInd w:val="0"/>
        <w:spacing w:after="0" w:line="240" w:lineRule="auto"/>
        <w:rPr>
          <w:ins w:id="4" w:author="root232" w:date="2013-02-15T16:41:00Z"/>
          <w:rFonts w:asciiTheme="minorBidi" w:hAnsiTheme="minorBidi" w:cstheme="minorBidi"/>
          <w:color w:val="000000"/>
          <w:lang w:val="en-CA"/>
        </w:rPr>
      </w:pPr>
      <w:proofErr w:type="gramStart"/>
      <w:ins w:id="5" w:author="root232" w:date="2013-02-15T16:41:00Z">
        <w:r w:rsidRPr="001F3802">
          <w:rPr>
            <w:rFonts w:asciiTheme="minorBidi" w:hAnsiTheme="minorBidi" w:cstheme="minorBidi"/>
            <w:color w:val="000000"/>
            <w:lang w:val="en-CA"/>
          </w:rPr>
          <w:t>the</w:t>
        </w:r>
        <w:proofErr w:type="gramEnd"/>
        <w:r w:rsidRPr="001F3802">
          <w:rPr>
            <w:rFonts w:asciiTheme="minorBidi" w:hAnsiTheme="minorBidi" w:cstheme="minorBidi"/>
            <w:color w:val="000000"/>
            <w:lang w:val="en-CA"/>
          </w:rPr>
          <w:t xml:space="preserve"> most common techniques for manipulating the views, which are scrolling and zooming,</w:t>
        </w:r>
      </w:ins>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There</w:t>
      </w:r>
      <w:ins w:id="6" w:author="root232" w:date="2013-02-15T16:41:00Z">
        <w:r w:rsidRPr="001F3802">
          <w:rPr>
            <w:rFonts w:asciiTheme="minorBidi" w:hAnsiTheme="minorBidi" w:cstheme="minorBidi"/>
            <w:color w:val="000000"/>
            <w:lang w:val="en-CA"/>
          </w:rPr>
          <w:t xml:space="preserve"> are two other techniques that I discuss in this section: the </w:t>
        </w:r>
        <w:proofErr w:type="spellStart"/>
        <w:r w:rsidRPr="001F3802">
          <w:rPr>
            <w:rFonts w:asciiTheme="minorBidi" w:hAnsiTheme="minorBidi" w:cstheme="minorBidi"/>
            <w:color w:val="000000"/>
            <w:lang w:val="en-CA"/>
          </w:rPr>
          <w:t>Overview+Detail</w:t>
        </w:r>
        <w:proofErr w:type="spellEnd"/>
        <w:r w:rsidRPr="001F3802">
          <w:rPr>
            <w:rFonts w:asciiTheme="minorBidi" w:hAnsiTheme="minorBidi" w:cstheme="minorBidi"/>
            <w:color w:val="000000"/>
            <w:lang w:val="en-CA"/>
          </w:rPr>
          <w:t>, and the</w:t>
        </w:r>
      </w:ins>
      <w:r w:rsidRPr="001F3802">
        <w:rPr>
          <w:rFonts w:asciiTheme="minorBidi" w:hAnsiTheme="minorBidi" w:cstheme="minorBidi"/>
          <w:color w:val="000000"/>
          <w:lang w:val="en-CA"/>
        </w:rPr>
        <w:t xml:space="preserve"> </w:t>
      </w:r>
      <w:proofErr w:type="spellStart"/>
      <w:ins w:id="7" w:author="root232" w:date="2013-02-15T16:41:00Z">
        <w:r w:rsidRPr="001F3802">
          <w:rPr>
            <w:rFonts w:asciiTheme="minorBidi" w:hAnsiTheme="minorBidi" w:cstheme="minorBidi"/>
            <w:color w:val="000000"/>
            <w:lang w:val="en-CA"/>
          </w:rPr>
          <w:t>Focus+Context</w:t>
        </w:r>
        <w:proofErr w:type="spellEnd"/>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24</w:t>
        </w:r>
        <w:r w:rsidRPr="001F3802">
          <w:rPr>
            <w:rFonts w:asciiTheme="minorBidi" w:hAnsiTheme="minorBidi" w:cstheme="minorBidi"/>
            <w:color w:val="000000"/>
            <w:lang w:val="en-CA"/>
          </w:rPr>
          <w:t>].</w:t>
        </w:r>
      </w:ins>
    </w:p>
    <w:p w:rsidR="002F3DA9" w:rsidRPr="001F3802" w:rsidRDefault="002F3DA9" w:rsidP="000C4B4D">
      <w:pPr>
        <w:spacing w:after="240" w:line="240" w:lineRule="auto"/>
        <w:rPr>
          <w:rFonts w:asciiTheme="minorBidi" w:eastAsia="Times New Roman" w:hAnsiTheme="minorBidi" w:cstheme="minorBidi"/>
          <w:b/>
          <w:bCs/>
          <w:color w:val="000000"/>
          <w:kern w:val="36"/>
          <w:sz w:val="48"/>
          <w:szCs w:val="48"/>
        </w:rPr>
      </w:pPr>
    </w:p>
    <w:p w:rsidR="00764D95" w:rsidRPr="001F3802" w:rsidRDefault="000C4B4D" w:rsidP="000C4B4D">
      <w:pPr>
        <w:spacing w:after="240" w:line="240" w:lineRule="auto"/>
        <w:rPr>
          <w:rFonts w:asciiTheme="minorBidi" w:eastAsia="Times New Roman" w:hAnsiTheme="minorBidi" w:cstheme="minorBidi"/>
          <w:b/>
          <w:bCs/>
          <w:color w:val="000000"/>
          <w:kern w:val="36"/>
          <w:sz w:val="48"/>
          <w:szCs w:val="48"/>
        </w:rPr>
      </w:pPr>
      <w:r w:rsidRPr="001F3802">
        <w:rPr>
          <w:rFonts w:asciiTheme="minorBidi" w:eastAsia="Times New Roman" w:hAnsiTheme="minorBidi" w:cstheme="minorBidi"/>
          <w:b/>
          <w:bCs/>
          <w:color w:val="000000"/>
          <w:kern w:val="36"/>
          <w:sz w:val="48"/>
          <w:szCs w:val="48"/>
        </w:rPr>
        <w:t>1</w:t>
      </w:r>
      <w:r w:rsidR="00764D95" w:rsidRPr="001F3802">
        <w:rPr>
          <w:rFonts w:asciiTheme="minorBidi" w:eastAsia="Times New Roman" w:hAnsiTheme="minorBidi" w:cstheme="minorBidi"/>
          <w:b/>
          <w:bCs/>
          <w:color w:val="000000"/>
          <w:kern w:val="36"/>
          <w:sz w:val="48"/>
          <w:szCs w:val="48"/>
        </w:rPr>
        <w:t>. Introduction</w:t>
      </w: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r w:rsidRPr="001F3802">
        <w:rPr>
          <w:rFonts w:asciiTheme="minorBidi" w:hAnsiTheme="minorBidi" w:cstheme="minorBidi"/>
        </w:rPr>
        <w:t>Health investigators are interested in finding the relation of the gene substitutions to disease characteristics in a virus gene family of sequences. A</w:t>
      </w:r>
      <w:r w:rsidRPr="001F3802">
        <w:rPr>
          <w:rFonts w:asciiTheme="minorBidi" w:hAnsiTheme="minorBidi" w:cstheme="minorBidi"/>
          <w:lang w:val="en-CA"/>
        </w:rPr>
        <w:t>analysts also need to understand how characteristics of the disease related to virus strain mutations.</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Applying the principles of Information Visualization to design biology-specific systems is highly acknowledged in the literature [</w:t>
      </w:r>
      <w:r w:rsidRPr="001F3802">
        <w:rPr>
          <w:rFonts w:asciiTheme="minorBidi" w:hAnsiTheme="minorBidi" w:cstheme="minorBidi"/>
          <w:color w:val="616EC5"/>
        </w:rPr>
        <w:t>18</w:t>
      </w:r>
      <w:r w:rsidRPr="001F3802">
        <w:rPr>
          <w:rFonts w:asciiTheme="minorBidi" w:hAnsiTheme="minorBidi" w:cstheme="minorBidi"/>
          <w:color w:val="000000"/>
        </w:rPr>
        <w:t xml:space="preserve">, </w:t>
      </w:r>
      <w:r w:rsidRPr="001F3802">
        <w:rPr>
          <w:rFonts w:asciiTheme="minorBidi" w:hAnsiTheme="minorBidi" w:cstheme="minorBidi"/>
          <w:color w:val="616EC5"/>
        </w:rPr>
        <w:t>25</w:t>
      </w:r>
      <w:r w:rsidRPr="001F3802">
        <w:rPr>
          <w:rFonts w:asciiTheme="minorBidi" w:hAnsiTheme="minorBidi" w:cstheme="minorBidi"/>
          <w:color w:val="000000"/>
        </w:rPr>
        <w:t xml:space="preserve">, </w:t>
      </w:r>
      <w:r w:rsidRPr="001F3802">
        <w:rPr>
          <w:rFonts w:asciiTheme="minorBidi" w:hAnsiTheme="minorBidi" w:cstheme="minorBidi"/>
          <w:color w:val="616EC5"/>
        </w:rPr>
        <w:t>26</w:t>
      </w:r>
      <w:r w:rsidRPr="001F3802">
        <w:rPr>
          <w:rFonts w:asciiTheme="minorBidi" w:hAnsiTheme="minorBidi" w:cstheme="minorBidi"/>
          <w:color w:val="000000"/>
        </w:rPr>
        <w:t xml:space="preserve">, </w:t>
      </w:r>
      <w:r w:rsidRPr="001F3802">
        <w:rPr>
          <w:rFonts w:asciiTheme="minorBidi" w:hAnsiTheme="minorBidi" w:cstheme="minorBidi"/>
          <w:color w:val="616EC5"/>
        </w:rPr>
        <w:t>30</w:t>
      </w:r>
      <w:r w:rsidRPr="001F3802">
        <w:rPr>
          <w:rFonts w:asciiTheme="minorBidi" w:hAnsiTheme="minorBidi" w:cstheme="minorBidi"/>
          <w:color w:val="000000"/>
        </w:rPr>
        <w:t xml:space="preserve">, </w:t>
      </w:r>
      <w:proofErr w:type="gramStart"/>
      <w:r w:rsidRPr="001F3802">
        <w:rPr>
          <w:rFonts w:asciiTheme="minorBidi" w:hAnsiTheme="minorBidi" w:cstheme="minorBidi"/>
          <w:color w:val="616EC5"/>
        </w:rPr>
        <w:t>32</w:t>
      </w:r>
      <w:proofErr w:type="gramEnd"/>
      <w:r w:rsidRPr="001F3802">
        <w:rPr>
          <w:rFonts w:asciiTheme="minorBidi" w:hAnsiTheme="minorBidi" w:cstheme="minorBidi"/>
          <w:color w:val="000000"/>
        </w:rPr>
        <w:t>]. Advanced hand-drawn pictures in scientific publications prior to existing computers shows that utilizing the human vision system was grounded in biology many years ago [</w:t>
      </w:r>
      <w:r w:rsidRPr="001F3802">
        <w:rPr>
          <w:rFonts w:asciiTheme="minorBidi" w:hAnsiTheme="minorBidi" w:cstheme="minorBidi"/>
          <w:color w:val="616EC5"/>
        </w:rPr>
        <w:t>32</w:t>
      </w:r>
      <w:r w:rsidRPr="001F3802">
        <w:rPr>
          <w:rFonts w:asciiTheme="minorBidi" w:hAnsiTheme="minorBidi" w:cstheme="minorBidi"/>
          <w:color w:val="000000"/>
        </w:rPr>
        <w:t>]. As the biological data-sets scales are increasing rapidly, custom software combined with manual intervention is replacing manual data analysis in biological sciences [</w:t>
      </w:r>
      <w:r w:rsidRPr="001F3802">
        <w:rPr>
          <w:rFonts w:asciiTheme="minorBidi" w:hAnsiTheme="minorBidi" w:cstheme="minorBidi"/>
          <w:color w:val="616EC5"/>
        </w:rPr>
        <w:t>18</w:t>
      </w:r>
      <w:r w:rsidRPr="001F3802">
        <w:rPr>
          <w:rFonts w:asciiTheme="minorBidi" w:hAnsiTheme="minorBidi" w:cstheme="minorBidi"/>
          <w:color w:val="000000"/>
        </w:rPr>
        <w:t>].</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rPr>
        <w:t xml:space="preserve">These computer-based visualization tools have enhanced our ability to communicate with the large amount of scientific data. Usually these tools are designed for a specific data-set/task-set in the domain. Advantages of these custom tools are twofold. First, they solve target analysts’ problems, which are part of the domain </w:t>
      </w:r>
      <w:r w:rsidRPr="001F3802">
        <w:rPr>
          <w:rFonts w:asciiTheme="minorBidi" w:hAnsiTheme="minorBidi" w:cstheme="minorBidi"/>
          <w:color w:val="000000"/>
        </w:rPr>
        <w:t xml:space="preserve">problems. Second, by analyzing the successful tools, researchers can eventually extract the target domain’s design guidelines and patterns. A special issue of Nature Methods gives biologists an </w:t>
      </w:r>
      <w:r w:rsidRPr="001F3802">
        <w:rPr>
          <w:rFonts w:asciiTheme="minorBidi" w:hAnsiTheme="minorBidi" w:cstheme="minorBidi"/>
          <w:color w:val="000000"/>
        </w:rPr>
        <w:lastRenderedPageBreak/>
        <w:t>overview of current computational methods and tools used for visualizing biological data [</w:t>
      </w:r>
      <w:r w:rsidRPr="001F3802">
        <w:rPr>
          <w:rFonts w:asciiTheme="minorBidi" w:hAnsiTheme="minorBidi" w:cstheme="minorBidi"/>
          <w:color w:val="616EC5"/>
        </w:rPr>
        <w:t>32</w:t>
      </w:r>
      <w:r w:rsidRPr="001F3802">
        <w:rPr>
          <w:rFonts w:asciiTheme="minorBidi" w:hAnsiTheme="minorBidi" w:cstheme="minorBidi"/>
          <w:color w:val="000000"/>
        </w:rPr>
        <w:t>]. Although classical visualization techniques are used in the field of biology, researchers define new and creative ways to meet the target domain visualization needs [</w:t>
      </w:r>
      <w:r w:rsidRPr="001F3802">
        <w:rPr>
          <w:rFonts w:asciiTheme="minorBidi" w:hAnsiTheme="minorBidi" w:cstheme="minorBidi"/>
          <w:color w:val="616EC5"/>
        </w:rPr>
        <w:t>15</w:t>
      </w:r>
      <w:r w:rsidRPr="001F3802">
        <w:rPr>
          <w:rFonts w:asciiTheme="minorBidi" w:hAnsiTheme="minorBidi" w:cstheme="minorBidi"/>
          <w:color w:val="000000"/>
        </w:rPr>
        <w:t>]. One such example is the work of Nielsen et al. in creating a novel graph representation for visualizing genome sequence assembly structures [</w:t>
      </w:r>
      <w:r w:rsidRPr="001F3802">
        <w:rPr>
          <w:rFonts w:asciiTheme="minorBidi" w:hAnsiTheme="minorBidi" w:cstheme="minorBidi"/>
          <w:color w:val="616EC5"/>
        </w:rPr>
        <w:t>30</w:t>
      </w:r>
      <w:r w:rsidRPr="001F3802">
        <w:rPr>
          <w:rFonts w:asciiTheme="minorBidi" w:hAnsiTheme="minorBidi" w:cstheme="minorBidi"/>
          <w:color w:val="000000"/>
        </w:rPr>
        <w:t>].</w:t>
      </w:r>
    </w:p>
    <w:p w:rsidR="00764D95" w:rsidRPr="001F3802" w:rsidRDefault="00764D95" w:rsidP="00764D95">
      <w:pPr>
        <w:spacing w:after="240" w:line="240" w:lineRule="auto"/>
        <w:rPr>
          <w:rFonts w:asciiTheme="minorBidi" w:eastAsia="Times New Roman" w:hAnsiTheme="minorBidi" w:cstheme="minorBidi"/>
          <w:b/>
          <w:bCs/>
          <w:color w:val="000000"/>
          <w:kern w:val="36"/>
          <w:sz w:val="48"/>
          <w:szCs w:val="48"/>
        </w:rPr>
      </w:pPr>
      <w:r w:rsidRPr="001F3802">
        <w:rPr>
          <w:rFonts w:asciiTheme="minorBidi" w:eastAsia="Times New Roman" w:hAnsiTheme="minorBidi" w:cstheme="minorBidi"/>
          <w:b/>
          <w:bCs/>
          <w:color w:val="000000"/>
          <w:kern w:val="36"/>
          <w:sz w:val="48"/>
          <w:szCs w:val="48"/>
        </w:rPr>
        <w:t>2. Literature review</w:t>
      </w:r>
    </w:p>
    <w:p w:rsidR="00A55832" w:rsidRPr="001F3802" w:rsidRDefault="00A55832" w:rsidP="000C4B4D">
      <w:pPr>
        <w:autoSpaceDE w:val="0"/>
        <w:autoSpaceDN w:val="0"/>
        <w:adjustRightInd w:val="0"/>
        <w:spacing w:after="0" w:line="240" w:lineRule="auto"/>
        <w:rPr>
          <w:rFonts w:asciiTheme="minorBidi" w:hAnsiTheme="minorBidi" w:cstheme="minorBidi"/>
          <w:color w:val="000000"/>
        </w:rPr>
      </w:pP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 xml:space="preserve">Once a virus infects a host, it makes copies of itself, growing the population of virus within the same host and eventually spreading to other people. During the viral replication process, its gene sequence has to copy and transmit the exact same sequence (between 7000 to 500,000 nucleotide bases) to its child cells. During this process, typically some mistakes can be made and as a result, some </w:t>
      </w:r>
      <w:r w:rsidRPr="001F3802">
        <w:rPr>
          <w:rFonts w:asciiTheme="minorBidi" w:hAnsiTheme="minorBidi" w:cstheme="minorBidi"/>
        </w:rPr>
        <w:t xml:space="preserve">substitutions </w:t>
      </w:r>
      <w:r w:rsidRPr="001F3802">
        <w:rPr>
          <w:rFonts w:asciiTheme="minorBidi" w:hAnsiTheme="minorBidi" w:cstheme="minorBidi"/>
          <w:color w:val="000000"/>
        </w:rPr>
        <w:t>appear in genetic sequence [</w:t>
      </w:r>
      <w:r w:rsidRPr="001F3802">
        <w:rPr>
          <w:rFonts w:asciiTheme="minorBidi" w:hAnsiTheme="minorBidi" w:cstheme="minorBidi"/>
          <w:color w:val="616EC5"/>
        </w:rPr>
        <w:t>31</w:t>
      </w:r>
      <w:r w:rsidRPr="001F3802">
        <w:rPr>
          <w:rFonts w:asciiTheme="minorBidi" w:hAnsiTheme="minorBidi" w:cstheme="minorBidi"/>
          <w:color w:val="000000"/>
        </w:rPr>
        <w:t>].</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One way for characterizing DNA is to compare their sequences with each other [</w:t>
      </w:r>
      <w:r w:rsidRPr="001F3802">
        <w:rPr>
          <w:rFonts w:asciiTheme="minorBidi" w:hAnsiTheme="minorBidi" w:cstheme="minorBidi"/>
          <w:color w:val="616EC5"/>
        </w:rPr>
        <w:t>19</w:t>
      </w:r>
      <w:r w:rsidRPr="001F3802">
        <w:rPr>
          <w:rFonts w:asciiTheme="minorBidi" w:hAnsiTheme="minorBidi" w:cstheme="minorBidi"/>
          <w:color w:val="000000"/>
        </w:rPr>
        <w:t>].</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 xml:space="preserve">In bioinformatics, aligning the sequences in rows helps finding the similar regions between them.  </w:t>
      </w:r>
      <w:r w:rsidRPr="001F3802">
        <w:rPr>
          <w:rFonts w:asciiTheme="minorBidi" w:hAnsiTheme="minorBidi" w:cstheme="minorBidi"/>
          <w:lang w:val="en-CA"/>
        </w:rPr>
        <w:t xml:space="preserve"> In order to compare more than a pair of sequences, all sequences must be compared to each other in a heuristic optimization process called Multiple Sequence Alignment</w:t>
      </w:r>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19</w:t>
      </w:r>
      <w:r w:rsidRPr="001F3802">
        <w:rPr>
          <w:rFonts w:asciiTheme="minorBidi" w:hAnsiTheme="minorBidi" w:cstheme="minorBidi"/>
          <w:color w:val="000000"/>
          <w:lang w:val="en-CA"/>
        </w:rPr>
        <w:t>].</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r w:rsidRPr="001F3802">
        <w:rPr>
          <w:rFonts w:asciiTheme="minorBidi" w:hAnsiTheme="minorBidi" w:cstheme="minorBidi"/>
          <w:color w:val="FF0000"/>
          <w:lang w:val="en-CA"/>
        </w:rPr>
        <w:t xml:space="preserve">There are generally two types of visualizations for Multiple Sequence Alignment. </w:t>
      </w:r>
      <w:proofErr w:type="gramStart"/>
      <w:r w:rsidRPr="001F3802">
        <w:rPr>
          <w:rFonts w:asciiTheme="minorBidi" w:hAnsiTheme="minorBidi" w:cstheme="minorBidi"/>
          <w:color w:val="FF0000"/>
          <w:lang w:val="en-CA"/>
        </w:rPr>
        <w:t>Multiple Sequence Alignment viewers [4, 5] and the Sequence Logo [36].</w:t>
      </w:r>
      <w:proofErr w:type="gramEnd"/>
      <w:r w:rsidRPr="001F3802">
        <w:rPr>
          <w:rFonts w:asciiTheme="minorBidi" w:hAnsiTheme="minorBidi" w:cstheme="minorBidi"/>
          <w:color w:val="FF0000"/>
          <w:lang w:val="en-CA"/>
        </w:rPr>
        <w:t xml:space="preserve">  </w:t>
      </w:r>
      <w:r w:rsidRPr="001F3802">
        <w:rPr>
          <w:rFonts w:asciiTheme="minorBidi" w:hAnsiTheme="minorBidi" w:cstheme="minorBidi"/>
          <w:lang w:val="en-CA"/>
        </w:rPr>
        <w:t xml:space="preserve">Multiple Sequence Alignment view is a table representation, in which each row corresponds to a sequence and each column is a position in all the sequences. In the case of DNA sequences, each cell </w:t>
      </w:r>
      <w:proofErr w:type="gramStart"/>
      <w:r w:rsidRPr="001F3802">
        <w:rPr>
          <w:rFonts w:asciiTheme="minorBidi" w:hAnsiTheme="minorBidi" w:cstheme="minorBidi"/>
          <w:lang w:val="en-CA"/>
        </w:rPr>
        <w:t>represent</w:t>
      </w:r>
      <w:proofErr w:type="gramEnd"/>
      <w:r w:rsidRPr="001F3802">
        <w:rPr>
          <w:rFonts w:asciiTheme="minorBidi" w:hAnsiTheme="minorBidi" w:cstheme="minorBidi"/>
          <w:lang w:val="en-CA"/>
        </w:rPr>
        <w:t xml:space="preserve"> a DNA letter in each sequence.</w:t>
      </w: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r w:rsidRPr="001F3802">
        <w:rPr>
          <w:rFonts w:asciiTheme="minorBidi" w:hAnsiTheme="minorBidi" w:cstheme="minorBidi"/>
          <w:lang w:val="en-CA"/>
        </w:rPr>
        <w:lastRenderedPageBreak/>
        <w:t>An important characterization of this view is to show the variations in the sequences to the analyst.</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IMAS [</w:t>
      </w:r>
      <w:r w:rsidRPr="001F3802">
        <w:rPr>
          <w:rFonts w:asciiTheme="minorBidi" w:hAnsiTheme="minorBidi" w:cstheme="minorBidi"/>
          <w:color w:val="616EC5"/>
          <w:lang w:val="en-CA"/>
        </w:rPr>
        <w:t>39</w:t>
      </w:r>
      <w:r w:rsidRPr="001F3802">
        <w:rPr>
          <w:rFonts w:asciiTheme="minorBidi" w:hAnsiTheme="minorBidi" w:cstheme="minorBidi"/>
          <w:color w:val="000000"/>
          <w:lang w:val="en-CA"/>
        </w:rPr>
        <w:t>] is a visual analysis tool for performing rapid analyses of DNA sequences.</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 xml:space="preserve">This tool visualizes the output of common bioinformatics tools such as BLAST program for Pairwise Alignment and </w:t>
      </w:r>
      <w:proofErr w:type="spellStart"/>
      <w:r w:rsidRPr="001F3802">
        <w:rPr>
          <w:rFonts w:asciiTheme="minorBidi" w:hAnsiTheme="minorBidi" w:cstheme="minorBidi"/>
          <w:color w:val="000000"/>
          <w:lang w:val="en-CA"/>
        </w:rPr>
        <w:t>Clustal</w:t>
      </w:r>
      <w:proofErr w:type="spellEnd"/>
      <w:r w:rsidRPr="001F3802">
        <w:rPr>
          <w:rFonts w:asciiTheme="minorBidi" w:hAnsiTheme="minorBidi" w:cstheme="minorBidi"/>
          <w:color w:val="000000"/>
          <w:lang w:val="en-CA"/>
        </w:rPr>
        <w:t>-W for Multi-alignment in a unified framework. The semantic zooming navigation in IMAS [</w:t>
      </w:r>
      <w:r w:rsidRPr="001F3802">
        <w:rPr>
          <w:rFonts w:asciiTheme="minorBidi" w:hAnsiTheme="minorBidi" w:cstheme="minorBidi"/>
          <w:color w:val="616EC5"/>
          <w:lang w:val="en-CA"/>
        </w:rPr>
        <w:t>39</w:t>
      </w:r>
      <w:r w:rsidRPr="001F3802">
        <w:rPr>
          <w:rFonts w:asciiTheme="minorBidi" w:hAnsiTheme="minorBidi" w:cstheme="minorBidi"/>
          <w:color w:val="000000"/>
          <w:lang w:val="en-CA"/>
        </w:rPr>
        <w:t>] provides this kind of features to the users.</w:t>
      </w: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proofErr w:type="spellStart"/>
      <w:r w:rsidRPr="001F3802">
        <w:rPr>
          <w:rFonts w:asciiTheme="minorBidi" w:hAnsiTheme="minorBidi" w:cstheme="minorBidi"/>
          <w:lang w:val="en-CA"/>
        </w:rPr>
        <w:t>Jalview</w:t>
      </w:r>
      <w:proofErr w:type="spellEnd"/>
      <w:r w:rsidRPr="001F3802">
        <w:rPr>
          <w:rFonts w:asciiTheme="minorBidi" w:hAnsiTheme="minorBidi" w:cstheme="minorBidi"/>
          <w:lang w:val="en-CA"/>
        </w:rPr>
        <w:t xml:space="preserve"> is one of the most commonly installed tools The Multiple Alignment view is capable of handling the sequence hiding (row hiding</w:t>
      </w:r>
      <w:proofErr w:type="gramStart"/>
      <w:r w:rsidRPr="001F3802">
        <w:rPr>
          <w:rFonts w:asciiTheme="minorBidi" w:hAnsiTheme="minorBidi" w:cstheme="minorBidi"/>
          <w:lang w:val="en-CA"/>
        </w:rPr>
        <w:t>)[</w:t>
      </w:r>
      <w:proofErr w:type="gramEnd"/>
      <w:r w:rsidRPr="001F3802">
        <w:rPr>
          <w:rFonts w:asciiTheme="minorBidi" w:hAnsiTheme="minorBidi" w:cstheme="minorBidi"/>
          <w:lang w:val="en-CA"/>
        </w:rPr>
        <w:t>48]. Another feature is that the user can select a number of sequences and make a group out of them. The group name will be shown when the user places the mouse over the sequences. The group making feature is supported only for sequences (rows) and not for positions (columns).</w:t>
      </w: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r w:rsidRPr="001F3802">
        <w:rPr>
          <w:rFonts w:asciiTheme="minorBidi" w:hAnsiTheme="minorBidi" w:cstheme="minorBidi"/>
          <w:lang w:val="en-CA"/>
        </w:rPr>
        <w:t xml:space="preserve">The sorting feature allows the user to sort the sequences with a number of different criteria, such as labels of groups. Another useful feature of </w:t>
      </w:r>
      <w:proofErr w:type="spellStart"/>
      <w:r w:rsidRPr="001F3802">
        <w:rPr>
          <w:rFonts w:asciiTheme="minorBidi" w:hAnsiTheme="minorBidi" w:cstheme="minorBidi"/>
          <w:lang w:val="en-CA"/>
        </w:rPr>
        <w:t>Jalview</w:t>
      </w:r>
      <w:proofErr w:type="spellEnd"/>
      <w:r w:rsidRPr="001F3802">
        <w:rPr>
          <w:rFonts w:asciiTheme="minorBidi" w:hAnsiTheme="minorBidi" w:cstheme="minorBidi"/>
          <w:lang w:val="en-CA"/>
        </w:rPr>
        <w:t xml:space="preserve"> is that the user can change colour choices.</w:t>
      </w: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proofErr w:type="spellStart"/>
      <w:r w:rsidRPr="001F3802">
        <w:rPr>
          <w:rFonts w:asciiTheme="minorBidi" w:hAnsiTheme="minorBidi" w:cstheme="minorBidi"/>
          <w:color w:val="000000"/>
          <w:lang w:val="en-CA"/>
        </w:rPr>
        <w:t>Sequnce-Juxtaposer</w:t>
      </w:r>
      <w:proofErr w:type="spellEnd"/>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42</w:t>
      </w:r>
      <w:r w:rsidRPr="001F3802">
        <w:rPr>
          <w:rFonts w:asciiTheme="minorBidi" w:hAnsiTheme="minorBidi" w:cstheme="minorBidi"/>
          <w:color w:val="000000"/>
          <w:lang w:val="en-CA"/>
        </w:rPr>
        <w:t xml:space="preserve">] is an example of applying </w:t>
      </w:r>
      <w:proofErr w:type="spellStart"/>
      <w:r w:rsidRPr="001F3802">
        <w:rPr>
          <w:rFonts w:asciiTheme="minorBidi" w:hAnsiTheme="minorBidi" w:cstheme="minorBidi"/>
          <w:color w:val="000000"/>
          <w:lang w:val="en-CA"/>
        </w:rPr>
        <w:t>Focus+Context</w:t>
      </w:r>
      <w:proofErr w:type="spellEnd"/>
      <w:r w:rsidRPr="001F3802">
        <w:rPr>
          <w:rFonts w:asciiTheme="minorBidi" w:hAnsiTheme="minorBidi" w:cstheme="minorBidi"/>
          <w:color w:val="000000"/>
          <w:lang w:val="en-CA"/>
        </w:rPr>
        <w:t xml:space="preserve"> in </w:t>
      </w:r>
      <w:proofErr w:type="spellStart"/>
      <w:r w:rsidRPr="001F3802">
        <w:rPr>
          <w:rFonts w:asciiTheme="minorBidi" w:hAnsiTheme="minorBidi" w:cstheme="minorBidi"/>
          <w:color w:val="000000"/>
          <w:lang w:val="en-CA"/>
        </w:rPr>
        <w:t>bioinformatic</w:t>
      </w:r>
      <w:proofErr w:type="spellEnd"/>
      <w:r w:rsidRPr="001F3802">
        <w:rPr>
          <w:rFonts w:asciiTheme="minorBidi" w:hAnsiTheme="minorBidi" w:cstheme="minorBidi"/>
          <w:color w:val="000000"/>
          <w:lang w:val="en-CA"/>
        </w:rPr>
        <w:t xml:space="preserve"> sequences alignment explorations.</w:t>
      </w: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Historically, the table view provides interactive features to allow the users to gain insight about the data [</w:t>
      </w:r>
      <w:r w:rsidRPr="001F3802">
        <w:rPr>
          <w:rFonts w:asciiTheme="minorBidi" w:hAnsiTheme="minorBidi" w:cstheme="minorBidi"/>
          <w:color w:val="616EC5"/>
          <w:lang w:val="en-CA"/>
        </w:rPr>
        <w:t>39</w:t>
      </w:r>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48</w:t>
      </w:r>
      <w:r w:rsidRPr="001F3802">
        <w:rPr>
          <w:rFonts w:asciiTheme="minorBidi" w:hAnsiTheme="minorBidi" w:cstheme="minorBidi"/>
          <w:color w:val="000000"/>
          <w:lang w:val="en-CA"/>
        </w:rPr>
        <w:t>].</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color w:val="FF0000"/>
          <w:lang w:val="en-CA"/>
        </w:rPr>
      </w:pPr>
      <w:r w:rsidRPr="001F3802">
        <w:rPr>
          <w:rFonts w:asciiTheme="minorBidi" w:hAnsiTheme="minorBidi" w:cstheme="minorBidi"/>
          <w:color w:val="FF0000"/>
          <w:lang w:val="en-CA"/>
        </w:rPr>
        <w:t>The following sections cover a number of these tools that primarily influenced my design.</w:t>
      </w: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There are also innovative tools for multiple alignment visualization. Nene et al. [</w:t>
      </w:r>
      <w:r w:rsidRPr="001F3802">
        <w:rPr>
          <w:rFonts w:asciiTheme="minorBidi" w:hAnsiTheme="minorBidi" w:cstheme="minorBidi"/>
          <w:color w:val="616EC5"/>
          <w:lang w:val="en-CA"/>
        </w:rPr>
        <w:t>29</w:t>
      </w:r>
      <w:r w:rsidRPr="001F3802">
        <w:rPr>
          <w:rFonts w:asciiTheme="minorBidi" w:hAnsiTheme="minorBidi" w:cstheme="minorBidi"/>
          <w:color w:val="000000"/>
          <w:lang w:val="en-CA"/>
        </w:rPr>
        <w:t xml:space="preserve">] built an innovative tool that helped </w:t>
      </w:r>
      <w:proofErr w:type="gramStart"/>
      <w:r w:rsidRPr="001F3802">
        <w:rPr>
          <w:rFonts w:asciiTheme="minorBidi" w:hAnsiTheme="minorBidi" w:cstheme="minorBidi"/>
          <w:color w:val="000000"/>
          <w:lang w:val="en-CA"/>
        </w:rPr>
        <w:t>them</w:t>
      </w:r>
      <w:proofErr w:type="gramEnd"/>
      <w:r w:rsidRPr="001F3802">
        <w:rPr>
          <w:rFonts w:asciiTheme="minorBidi" w:hAnsiTheme="minorBidi" w:cstheme="minorBidi"/>
          <w:color w:val="000000"/>
          <w:lang w:val="en-CA"/>
        </w:rPr>
        <w:t xml:space="preserve"> identifying mutations that worsen disease characteristics.</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lang w:val="en-CA"/>
        </w:rPr>
        <w:t xml:space="preserve">The multiple alignment views usually accompanied by another metadata matrix </w:t>
      </w:r>
      <w:r w:rsidRPr="001F3802">
        <w:rPr>
          <w:rFonts w:asciiTheme="minorBidi" w:hAnsiTheme="minorBidi" w:cstheme="minorBidi"/>
          <w:lang w:val="en-CA"/>
        </w:rPr>
        <w:lastRenderedPageBreak/>
        <w:t>view are a kind of Table Lens where each column contains information about one metadata and each row represents the value of that metadata for each strain</w:t>
      </w:r>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33</w:t>
      </w:r>
      <w:r w:rsidRPr="001F3802">
        <w:rPr>
          <w:rFonts w:asciiTheme="minorBidi" w:hAnsiTheme="minorBidi" w:cstheme="minorBidi"/>
          <w:color w:val="000000"/>
          <w:lang w:val="en-CA"/>
        </w:rPr>
        <w:t>, 4</w:t>
      </w:r>
      <w:r w:rsidRPr="001F3802">
        <w:rPr>
          <w:rFonts w:asciiTheme="minorBidi" w:hAnsiTheme="minorBidi" w:cstheme="minorBidi"/>
          <w:color w:val="616EC5"/>
          <w:lang w:val="en-CA"/>
        </w:rPr>
        <w:t xml:space="preserve">5, 11, 43, </w:t>
      </w:r>
      <w:proofErr w:type="gramStart"/>
      <w:r w:rsidRPr="001F3802">
        <w:rPr>
          <w:rFonts w:asciiTheme="minorBidi" w:hAnsiTheme="minorBidi" w:cstheme="minorBidi"/>
          <w:color w:val="616EC5"/>
          <w:lang w:val="en-CA"/>
        </w:rPr>
        <w:t>23</w:t>
      </w:r>
      <w:proofErr w:type="gramEnd"/>
      <w:r w:rsidRPr="001F3802">
        <w:rPr>
          <w:rFonts w:asciiTheme="minorBidi" w:hAnsiTheme="minorBidi" w:cstheme="minorBidi"/>
          <w:color w:val="000000"/>
          <w:lang w:val="en-CA"/>
        </w:rPr>
        <w:t xml:space="preserve">]. </w:t>
      </w:r>
      <w:proofErr w:type="spellStart"/>
      <w:r w:rsidRPr="001F3802">
        <w:rPr>
          <w:rFonts w:asciiTheme="minorBidi" w:hAnsiTheme="minorBidi" w:cstheme="minorBidi"/>
          <w:color w:val="000000"/>
          <w:lang w:val="en-CA"/>
        </w:rPr>
        <w:t>Freire</w:t>
      </w:r>
      <w:proofErr w:type="spellEnd"/>
      <w:r w:rsidRPr="001F3802">
        <w:rPr>
          <w:rFonts w:asciiTheme="minorBidi" w:hAnsiTheme="minorBidi" w:cstheme="minorBidi"/>
          <w:color w:val="000000"/>
          <w:lang w:val="en-CA"/>
        </w:rPr>
        <w:t xml:space="preserve"> et al. [</w:t>
      </w:r>
      <w:r w:rsidRPr="001F3802">
        <w:rPr>
          <w:rFonts w:asciiTheme="minorBidi" w:hAnsiTheme="minorBidi" w:cstheme="minorBidi"/>
          <w:color w:val="616EC5"/>
          <w:lang w:val="en-CA"/>
        </w:rPr>
        <w:t>11</w:t>
      </w:r>
      <w:r w:rsidRPr="001F3802">
        <w:rPr>
          <w:rFonts w:asciiTheme="minorBidi" w:hAnsiTheme="minorBidi" w:cstheme="minorBidi"/>
          <w:color w:val="000000"/>
          <w:lang w:val="en-CA"/>
        </w:rPr>
        <w:t xml:space="preserve">] used horizontal bars (the Length visual channel) for encoding each </w:t>
      </w:r>
      <w:proofErr w:type="spellStart"/>
      <w:r w:rsidRPr="001F3802">
        <w:rPr>
          <w:rFonts w:asciiTheme="minorBidi" w:hAnsiTheme="minorBidi" w:cstheme="minorBidi"/>
          <w:color w:val="000000"/>
          <w:lang w:val="en-CA"/>
        </w:rPr>
        <w:t>cells’data</w:t>
      </w:r>
      <w:proofErr w:type="spellEnd"/>
      <w:r w:rsidRPr="001F3802">
        <w:rPr>
          <w:rFonts w:asciiTheme="minorBidi" w:hAnsiTheme="minorBidi" w:cstheme="minorBidi"/>
          <w:color w:val="000000"/>
          <w:lang w:val="en-CA"/>
        </w:rPr>
        <w:t>, as well as vertical bars on top of each column to show overall column distributions.</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 xml:space="preserve">Others, such as </w:t>
      </w:r>
      <w:proofErr w:type="spellStart"/>
      <w:r w:rsidRPr="001F3802">
        <w:rPr>
          <w:rFonts w:asciiTheme="minorBidi" w:hAnsiTheme="minorBidi" w:cstheme="minorBidi"/>
          <w:color w:val="000000"/>
          <w:lang w:val="en-CA"/>
        </w:rPr>
        <w:t>Sopan</w:t>
      </w:r>
      <w:proofErr w:type="spellEnd"/>
      <w:r w:rsidRPr="001F3802">
        <w:rPr>
          <w:rFonts w:asciiTheme="minorBidi" w:hAnsiTheme="minorBidi" w:cstheme="minorBidi"/>
          <w:color w:val="000000"/>
          <w:lang w:val="en-CA"/>
        </w:rPr>
        <w:t xml:space="preserve"> et al. [</w:t>
      </w:r>
      <w:r w:rsidRPr="001F3802">
        <w:rPr>
          <w:rFonts w:asciiTheme="minorBidi" w:hAnsiTheme="minorBidi" w:cstheme="minorBidi"/>
          <w:color w:val="616EC5"/>
          <w:lang w:val="en-CA"/>
        </w:rPr>
        <w:t>43</w:t>
      </w:r>
      <w:r w:rsidRPr="001F3802">
        <w:rPr>
          <w:rFonts w:asciiTheme="minorBidi" w:hAnsiTheme="minorBidi" w:cstheme="minorBidi"/>
          <w:color w:val="000000"/>
          <w:lang w:val="en-CA"/>
        </w:rPr>
        <w:t>], used colour saturations in different cells to encode their values. The colour saturation usually is a better choice for visualizing the information in a cell as it has higher accuracy for encoding ordered data [</w:t>
      </w:r>
      <w:r w:rsidRPr="001F3802">
        <w:rPr>
          <w:rFonts w:asciiTheme="minorBidi" w:hAnsiTheme="minorBidi" w:cstheme="minorBidi"/>
          <w:color w:val="616EC5"/>
          <w:lang w:val="en-CA"/>
        </w:rPr>
        <w:t>23</w:t>
      </w:r>
      <w:r w:rsidRPr="001F3802">
        <w:rPr>
          <w:rFonts w:asciiTheme="minorBidi" w:hAnsiTheme="minorBidi" w:cstheme="minorBidi"/>
          <w:color w:val="000000"/>
          <w:lang w:val="en-CA"/>
        </w:rPr>
        <w:t>].</w:t>
      </w:r>
    </w:p>
    <w:p w:rsidR="002F3DA9" w:rsidRPr="001F3802" w:rsidRDefault="002F3DA9" w:rsidP="002F3DA9">
      <w:pPr>
        <w:spacing w:after="240" w:line="240" w:lineRule="auto"/>
        <w:rPr>
          <w:rFonts w:asciiTheme="minorBidi" w:hAnsiTheme="minorBidi" w:cstheme="minorBidi"/>
          <w:color w:val="000000"/>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lang w:val="en-CA"/>
        </w:rPr>
        <w:t xml:space="preserve">Some data has a hierarchical structure. </w:t>
      </w:r>
      <w:r w:rsidRPr="001F3802">
        <w:rPr>
          <w:rFonts w:asciiTheme="minorBidi" w:hAnsiTheme="minorBidi" w:cstheme="minorBidi"/>
          <w:color w:val="000000"/>
          <w:lang w:val="en-CA"/>
        </w:rPr>
        <w:t>One common visualization technique for representing this structure in the data is tree (or a special node-link diagram) visualization [5,</w:t>
      </w:r>
      <w:r w:rsidRPr="001F3802">
        <w:rPr>
          <w:rFonts w:asciiTheme="minorBidi" w:hAnsiTheme="minorBidi" w:cstheme="minorBidi"/>
          <w:color w:val="616EC5"/>
          <w:lang w:val="en-CA"/>
        </w:rPr>
        <w:t xml:space="preserve"> 15</w:t>
      </w:r>
      <w:r w:rsidRPr="001F3802">
        <w:rPr>
          <w:rFonts w:asciiTheme="minorBidi" w:hAnsiTheme="minorBidi" w:cstheme="minorBidi"/>
          <w:color w:val="000000"/>
          <w:lang w:val="en-CA"/>
        </w:rPr>
        <w:t>].</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 xml:space="preserve">The </w:t>
      </w:r>
      <w:proofErr w:type="spellStart"/>
      <w:r w:rsidRPr="001F3802">
        <w:rPr>
          <w:rFonts w:asciiTheme="minorBidi" w:hAnsiTheme="minorBidi" w:cstheme="minorBidi"/>
          <w:color w:val="000000"/>
          <w:lang w:val="en-CA"/>
        </w:rPr>
        <w:t>Noblis</w:t>
      </w:r>
      <w:proofErr w:type="spellEnd"/>
      <w:r w:rsidRPr="001F3802">
        <w:rPr>
          <w:rFonts w:asciiTheme="minorBidi" w:hAnsiTheme="minorBidi" w:cstheme="minorBidi"/>
          <w:color w:val="000000"/>
          <w:lang w:val="en-CA"/>
        </w:rPr>
        <w:t xml:space="preserve"> Team [</w:t>
      </w:r>
      <w:r w:rsidRPr="001F3802">
        <w:rPr>
          <w:rFonts w:asciiTheme="minorBidi" w:hAnsiTheme="minorBidi" w:cstheme="minorBidi"/>
          <w:color w:val="616EC5"/>
          <w:lang w:val="en-CA"/>
        </w:rPr>
        <w:t>4</w:t>
      </w:r>
      <w:r w:rsidRPr="001F3802">
        <w:rPr>
          <w:rFonts w:asciiTheme="minorBidi" w:hAnsiTheme="minorBidi" w:cstheme="minorBidi"/>
          <w:color w:val="000000"/>
          <w:lang w:val="en-CA"/>
        </w:rPr>
        <w:t xml:space="preserve">] used sunburst layout to represent the evolutionary tree of the current outbreak sequences. </w:t>
      </w:r>
      <w:r w:rsidRPr="001F3802">
        <w:rPr>
          <w:rFonts w:asciiTheme="minorBidi" w:hAnsiTheme="minorBidi" w:cstheme="minorBidi"/>
          <w:lang w:val="en-CA"/>
        </w:rPr>
        <w:t xml:space="preserve">The tree visualization from </w:t>
      </w:r>
      <w:proofErr w:type="spellStart"/>
      <w:r w:rsidRPr="001F3802">
        <w:rPr>
          <w:rFonts w:asciiTheme="minorBidi" w:hAnsiTheme="minorBidi" w:cstheme="minorBidi"/>
          <w:lang w:val="en-CA"/>
        </w:rPr>
        <w:t>Noblis</w:t>
      </w:r>
      <w:proofErr w:type="spellEnd"/>
      <w:r w:rsidRPr="001F3802">
        <w:rPr>
          <w:rFonts w:asciiTheme="minorBidi" w:hAnsiTheme="minorBidi" w:cstheme="minorBidi"/>
          <w:lang w:val="en-CA"/>
        </w:rPr>
        <w:t xml:space="preserve"> team submission for the VAST challenge 2010, mini challenge 3. The diagram uses the sunburst layout to show the evolutionary relationship between the sequences. The colours represent the degree of the overall danger level of the sequences.</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 xml:space="preserve">In another example, </w:t>
      </w:r>
      <w:proofErr w:type="spellStart"/>
      <w:r w:rsidRPr="001F3802">
        <w:rPr>
          <w:rFonts w:asciiTheme="minorBidi" w:hAnsiTheme="minorBidi" w:cstheme="minorBidi"/>
          <w:color w:val="000000"/>
          <w:lang w:val="en-CA"/>
        </w:rPr>
        <w:t>Freire</w:t>
      </w:r>
      <w:proofErr w:type="spellEnd"/>
      <w:r w:rsidRPr="001F3802">
        <w:rPr>
          <w:rFonts w:asciiTheme="minorBidi" w:hAnsiTheme="minorBidi" w:cstheme="minorBidi"/>
          <w:color w:val="000000"/>
          <w:lang w:val="en-CA"/>
        </w:rPr>
        <w:t xml:space="preserve"> et al. [</w:t>
      </w:r>
      <w:r w:rsidRPr="001F3802">
        <w:rPr>
          <w:rFonts w:asciiTheme="minorBidi" w:hAnsiTheme="minorBidi" w:cstheme="minorBidi"/>
          <w:color w:val="616EC5"/>
          <w:lang w:val="en-CA"/>
        </w:rPr>
        <w:t>11</w:t>
      </w:r>
      <w:r w:rsidRPr="001F3802">
        <w:rPr>
          <w:rFonts w:asciiTheme="minorBidi" w:hAnsiTheme="minorBidi" w:cstheme="minorBidi"/>
          <w:color w:val="000000"/>
          <w:lang w:val="en-CA"/>
        </w:rPr>
        <w:t xml:space="preserve">] used the basic Node-Link layout for the evolutionary tree information. </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r w:rsidRPr="001F3802">
        <w:rPr>
          <w:rFonts w:asciiTheme="minorBidi" w:hAnsiTheme="minorBidi" w:cstheme="minorBidi"/>
          <w:lang w:val="en-CA"/>
        </w:rPr>
        <w:t xml:space="preserve">In </w:t>
      </w:r>
      <w:proofErr w:type="spellStart"/>
      <w:r w:rsidRPr="001F3802">
        <w:rPr>
          <w:rFonts w:asciiTheme="minorBidi" w:hAnsiTheme="minorBidi" w:cstheme="minorBidi"/>
          <w:lang w:val="en-CA"/>
        </w:rPr>
        <w:t>FilooT</w:t>
      </w:r>
      <w:proofErr w:type="spellEnd"/>
      <w:r w:rsidRPr="001F3802">
        <w:rPr>
          <w:rFonts w:asciiTheme="minorBidi" w:hAnsiTheme="minorBidi" w:cstheme="minorBidi"/>
          <w:lang w:val="en-CA"/>
        </w:rPr>
        <w:t>, I adopted the same representation.</w:t>
      </w: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sz w:val="24"/>
          <w:szCs w:val="24"/>
          <w:lang w:val="en-CA"/>
        </w:rPr>
      </w:pPr>
      <w:r w:rsidRPr="001F3802">
        <w:rPr>
          <w:rFonts w:asciiTheme="minorBidi" w:hAnsiTheme="minorBidi" w:cstheme="minorBidi"/>
          <w:lang w:val="en-CA"/>
        </w:rPr>
        <w:t xml:space="preserve">In some cases there are other types of relationships between data items, which could be considered a general form of hierarchal relationship the </w:t>
      </w:r>
      <w:r w:rsidRPr="001F3802">
        <w:rPr>
          <w:rFonts w:asciiTheme="minorBidi" w:hAnsiTheme="minorBidi" w:cstheme="minorBidi"/>
          <w:sz w:val="24"/>
          <w:szCs w:val="24"/>
          <w:lang w:val="en-CA"/>
        </w:rPr>
        <w:t>Network representations is used [15].</w:t>
      </w:r>
    </w:p>
    <w:p w:rsidR="002F3DA9" w:rsidRPr="001F3802" w:rsidRDefault="002F3DA9" w:rsidP="002F3DA9">
      <w:pPr>
        <w:autoSpaceDE w:val="0"/>
        <w:autoSpaceDN w:val="0"/>
        <w:adjustRightInd w:val="0"/>
        <w:spacing w:after="0" w:line="240" w:lineRule="auto"/>
        <w:rPr>
          <w:rFonts w:asciiTheme="minorBidi" w:hAnsiTheme="minorBidi" w:cstheme="minorBidi"/>
          <w:sz w:val="24"/>
          <w:szCs w:val="24"/>
          <w:lang w:val="en-CA"/>
        </w:rPr>
      </w:pP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proofErr w:type="spellStart"/>
      <w:r w:rsidRPr="001F3802">
        <w:rPr>
          <w:rFonts w:asciiTheme="minorBidi" w:hAnsiTheme="minorBidi" w:cstheme="minorBidi"/>
          <w:color w:val="000000"/>
          <w:lang w:val="en-CA"/>
        </w:rPr>
        <w:t>ManyNets</w:t>
      </w:r>
      <w:proofErr w:type="spellEnd"/>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11</w:t>
      </w:r>
      <w:r w:rsidRPr="001F3802">
        <w:rPr>
          <w:rFonts w:asciiTheme="minorBidi" w:hAnsiTheme="minorBidi" w:cstheme="minorBidi"/>
          <w:color w:val="000000"/>
          <w:lang w:val="en-CA"/>
        </w:rPr>
        <w:t>], a network visualization tool with tabular interface.</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 xml:space="preserve">The tabular view was a kind of Table Lens that the disease characteristics were shown in columns. There was a feature of creating </w:t>
      </w:r>
      <w:r w:rsidRPr="001F3802">
        <w:rPr>
          <w:rFonts w:asciiTheme="minorBidi" w:hAnsiTheme="minorBidi" w:cstheme="minorBidi"/>
          <w:color w:val="000000"/>
          <w:lang w:val="en-CA"/>
        </w:rPr>
        <w:lastRenderedPageBreak/>
        <w:t>a new column with the existing characteristics.</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r w:rsidRPr="001F3802">
        <w:rPr>
          <w:rFonts w:asciiTheme="minorBidi" w:hAnsiTheme="minorBidi" w:cstheme="minorBidi"/>
          <w:color w:val="000000"/>
          <w:lang w:val="en-CA"/>
        </w:rPr>
        <w:t>Clicking on a column header sorted all the rows according to the values of the particular characteristics associated to the column.</w:t>
      </w:r>
    </w:p>
    <w:p w:rsidR="002F3DA9" w:rsidRPr="001F3802" w:rsidRDefault="002F3DA9" w:rsidP="002F3DA9">
      <w:pPr>
        <w:autoSpaceDE w:val="0"/>
        <w:autoSpaceDN w:val="0"/>
        <w:adjustRightInd w:val="0"/>
        <w:spacing w:after="0" w:line="240" w:lineRule="auto"/>
        <w:rPr>
          <w:rFonts w:asciiTheme="minorBidi" w:hAnsiTheme="minorBidi" w:cstheme="minorBidi"/>
          <w:color w:val="000000"/>
          <w:lang w:val="en-CA"/>
        </w:rPr>
      </w:pPr>
      <w:proofErr w:type="spellStart"/>
      <w:r w:rsidRPr="001F3802">
        <w:rPr>
          <w:rFonts w:asciiTheme="minorBidi" w:hAnsiTheme="minorBidi" w:cstheme="minorBidi"/>
          <w:color w:val="000000"/>
          <w:lang w:val="en-CA"/>
        </w:rPr>
        <w:t>GeneTracer</w:t>
      </w:r>
      <w:proofErr w:type="spellEnd"/>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22</w:t>
      </w:r>
      <w:r w:rsidRPr="001F3802">
        <w:rPr>
          <w:rFonts w:asciiTheme="minorBidi" w:hAnsiTheme="minorBidi" w:cstheme="minorBidi"/>
          <w:color w:val="000000"/>
          <w:lang w:val="en-CA"/>
        </w:rPr>
        <w:t xml:space="preserve">] </w:t>
      </w:r>
      <w:proofErr w:type="gramStart"/>
      <w:r w:rsidRPr="001F3802">
        <w:rPr>
          <w:rFonts w:asciiTheme="minorBidi" w:hAnsiTheme="minorBidi" w:cstheme="minorBidi"/>
          <w:lang w:val="en-CA"/>
        </w:rPr>
        <w:t>It</w:t>
      </w:r>
      <w:proofErr w:type="gramEnd"/>
      <w:r w:rsidRPr="001F3802">
        <w:rPr>
          <w:rFonts w:asciiTheme="minorBidi" w:hAnsiTheme="minorBidi" w:cstheme="minorBidi"/>
          <w:lang w:val="en-CA"/>
        </w:rPr>
        <w:t xml:space="preserve"> had three views: Gene Sequence view, Disease Characteristic view, and Graph view. In Disease Characteristic view, they had a Table Lens where each column had a different colour and each cell had different saturations of that colour. </w:t>
      </w:r>
      <w:r w:rsidRPr="001F3802">
        <w:rPr>
          <w:rFonts w:asciiTheme="minorBidi" w:hAnsiTheme="minorBidi" w:cstheme="minorBidi"/>
          <w:color w:val="000000"/>
          <w:lang w:val="en-CA"/>
        </w:rPr>
        <w:t>The Graph View visualized the relations among the sequences via a Minimum Spanning Tee representation where the weight of an edge between two sequences is the Hamming distance between the two [</w:t>
      </w:r>
      <w:r w:rsidRPr="001F3802">
        <w:rPr>
          <w:rFonts w:asciiTheme="minorBidi" w:hAnsiTheme="minorBidi" w:cstheme="minorBidi"/>
          <w:color w:val="616EC5"/>
          <w:lang w:val="en-CA"/>
        </w:rPr>
        <w:t>19</w:t>
      </w:r>
      <w:r w:rsidRPr="001F3802">
        <w:rPr>
          <w:rFonts w:asciiTheme="minorBidi" w:hAnsiTheme="minorBidi" w:cstheme="minorBidi"/>
          <w:color w:val="000000"/>
          <w:lang w:val="en-CA"/>
        </w:rPr>
        <w:t>].</w:t>
      </w:r>
    </w:p>
    <w:p w:rsidR="002F3DA9" w:rsidRPr="001F3802" w:rsidRDefault="002F3DA9" w:rsidP="002F3DA9">
      <w:pPr>
        <w:autoSpaceDE w:val="0"/>
        <w:autoSpaceDN w:val="0"/>
        <w:adjustRightInd w:val="0"/>
        <w:spacing w:after="0" w:line="240" w:lineRule="auto"/>
        <w:rPr>
          <w:ins w:id="8" w:author="mina" w:date="2013-03-04T00:24:00Z"/>
          <w:rFonts w:asciiTheme="minorBidi" w:hAnsiTheme="minorBidi" w:cstheme="minorBidi"/>
          <w:lang w:val="en-CA"/>
        </w:rPr>
      </w:pPr>
      <w:r w:rsidRPr="001F3802">
        <w:rPr>
          <w:rFonts w:asciiTheme="minorBidi" w:hAnsiTheme="minorBidi" w:cstheme="minorBidi"/>
          <w:color w:val="000000"/>
          <w:lang w:val="en-CA"/>
        </w:rPr>
        <w:t>Wood et al. [</w:t>
      </w:r>
      <w:r w:rsidRPr="001F3802">
        <w:rPr>
          <w:rFonts w:asciiTheme="minorBidi" w:hAnsiTheme="minorBidi" w:cstheme="minorBidi"/>
          <w:color w:val="616EC5"/>
          <w:lang w:val="en-CA"/>
        </w:rPr>
        <w:t>50</w:t>
      </w:r>
      <w:r w:rsidRPr="001F3802">
        <w:rPr>
          <w:rFonts w:asciiTheme="minorBidi" w:hAnsiTheme="minorBidi" w:cstheme="minorBidi"/>
          <w:color w:val="000000"/>
          <w:lang w:val="en-CA"/>
        </w:rPr>
        <w:t xml:space="preserve">] </w:t>
      </w:r>
      <w:r w:rsidRPr="001F3802">
        <w:rPr>
          <w:rFonts w:asciiTheme="minorBidi" w:hAnsiTheme="minorBidi" w:cstheme="minorBidi"/>
          <w:lang w:val="en-CA"/>
        </w:rPr>
        <w:t xml:space="preserve">Their Table Lens representation utilized a heat map. An interesting feature </w:t>
      </w:r>
      <w:proofErr w:type="spellStart"/>
      <w:r w:rsidRPr="001F3802">
        <w:rPr>
          <w:rFonts w:asciiTheme="minorBidi" w:hAnsiTheme="minorBidi" w:cstheme="minorBidi"/>
          <w:lang w:val="en-CA"/>
        </w:rPr>
        <w:t>int</w:t>
      </w:r>
      <w:proofErr w:type="spellEnd"/>
      <w:r w:rsidRPr="001F3802">
        <w:rPr>
          <w:rFonts w:asciiTheme="minorBidi" w:hAnsiTheme="minorBidi" w:cstheme="minorBidi"/>
          <w:lang w:val="en-CA"/>
        </w:rPr>
        <w:t xml:space="preserve"> their Table Lens was two levels of sorting of the rows (Sorting the rows according to one characteristic, then sorting them again within each category of the first sort, according to the second characteristic).</w:t>
      </w:r>
    </w:p>
    <w:p w:rsidR="00A55832" w:rsidRPr="001F3802" w:rsidRDefault="00A55832" w:rsidP="002F3DA9">
      <w:pPr>
        <w:autoSpaceDE w:val="0"/>
        <w:autoSpaceDN w:val="0"/>
        <w:adjustRightInd w:val="0"/>
        <w:spacing w:after="0" w:line="240" w:lineRule="auto"/>
        <w:rPr>
          <w:rFonts w:asciiTheme="minorBidi" w:hAnsiTheme="minorBidi" w:cstheme="minorBidi"/>
          <w:lang w:val="en-CA"/>
        </w:rPr>
      </w:pPr>
    </w:p>
    <w:p w:rsidR="002C30D2" w:rsidRPr="001F3802" w:rsidRDefault="001F3802" w:rsidP="00764D95">
      <w:pPr>
        <w:spacing w:after="240" w:line="240" w:lineRule="auto"/>
        <w:rPr>
          <w:rFonts w:asciiTheme="minorBidi" w:eastAsia="Times New Roman" w:hAnsiTheme="minorBidi" w:cstheme="minorBidi"/>
          <w:sz w:val="24"/>
          <w:szCs w:val="24"/>
        </w:rPr>
      </w:pPr>
      <w:r w:rsidRPr="001F3802">
        <w:rPr>
          <w:rFonts w:asciiTheme="minorBidi" w:eastAsia="Times New Roman" w:hAnsiTheme="minorBidi" w:cstheme="minorBidi"/>
          <w:b/>
          <w:bCs/>
          <w:color w:val="000000"/>
          <w:kern w:val="36"/>
          <w:sz w:val="48"/>
          <w:szCs w:val="48"/>
        </w:rPr>
        <w:t>3</w:t>
      </w:r>
      <w:r w:rsidR="002C30D2" w:rsidRPr="001F3802">
        <w:rPr>
          <w:rFonts w:asciiTheme="minorBidi" w:eastAsia="Times New Roman" w:hAnsiTheme="minorBidi" w:cstheme="minorBidi"/>
          <w:b/>
          <w:bCs/>
          <w:color w:val="000000"/>
          <w:kern w:val="36"/>
          <w:sz w:val="48"/>
          <w:szCs w:val="48"/>
        </w:rPr>
        <w:t xml:space="preserve">. </w:t>
      </w:r>
      <w:proofErr w:type="gramStart"/>
      <w:r w:rsidR="002C30D2" w:rsidRPr="001F3802">
        <w:rPr>
          <w:rFonts w:asciiTheme="minorBidi" w:eastAsia="Times New Roman" w:hAnsiTheme="minorBidi" w:cstheme="minorBidi"/>
          <w:b/>
          <w:bCs/>
          <w:color w:val="000000"/>
          <w:kern w:val="36"/>
          <w:sz w:val="48"/>
          <w:szCs w:val="48"/>
        </w:rPr>
        <w:t>design</w:t>
      </w:r>
      <w:proofErr w:type="gramEnd"/>
      <w:r w:rsidR="002C30D2" w:rsidRPr="001F3802">
        <w:rPr>
          <w:rFonts w:asciiTheme="minorBidi" w:eastAsia="Times New Roman" w:hAnsiTheme="minorBidi" w:cstheme="minorBidi"/>
          <w:sz w:val="24"/>
          <w:szCs w:val="24"/>
        </w:rPr>
        <w:br/>
      </w:r>
      <w:r w:rsidR="002C30D2" w:rsidRPr="001F3802">
        <w:rPr>
          <w:rFonts w:asciiTheme="minorBidi" w:eastAsia="Times New Roman" w:hAnsiTheme="minorBidi" w:cstheme="minorBidi"/>
          <w:color w:val="000000"/>
          <w:sz w:val="23"/>
          <w:szCs w:val="23"/>
        </w:rPr>
        <w:t xml:space="preserve">Figure 1 </w:t>
      </w:r>
      <w:proofErr w:type="spellStart"/>
      <w:r w:rsidR="002C30D2" w:rsidRPr="001F3802">
        <w:rPr>
          <w:rFonts w:asciiTheme="minorBidi" w:eastAsia="Times New Roman" w:hAnsiTheme="minorBidi" w:cstheme="minorBidi"/>
          <w:color w:val="000000"/>
          <w:sz w:val="23"/>
          <w:szCs w:val="23"/>
        </w:rPr>
        <w:t>FilooT</w:t>
      </w:r>
      <w:proofErr w:type="spellEnd"/>
      <w:r w:rsidR="002C30D2" w:rsidRPr="001F3802">
        <w:rPr>
          <w:rFonts w:asciiTheme="minorBidi" w:eastAsia="Times New Roman" w:hAnsiTheme="minorBidi" w:cstheme="minorBidi"/>
          <w:color w:val="000000"/>
          <w:sz w:val="23"/>
          <w:szCs w:val="23"/>
        </w:rPr>
        <w:t xml:space="preserve"> visualization system. (a) An interactive visualization table to represent</w:t>
      </w:r>
      <w:r w:rsidR="002C30D2" w:rsidRPr="001F3802">
        <w:rPr>
          <w:rFonts w:asciiTheme="minorBidi" w:eastAsia="Times New Roman" w:hAnsiTheme="minorBidi" w:cstheme="minorBidi"/>
          <w:sz w:val="24"/>
          <w:szCs w:val="24"/>
        </w:rPr>
        <w:br/>
      </w:r>
      <w:r w:rsidR="002C30D2" w:rsidRPr="001F3802">
        <w:rPr>
          <w:rFonts w:asciiTheme="minorBidi" w:eastAsia="Times New Roman" w:hAnsiTheme="minorBidi" w:cstheme="minorBidi"/>
          <w:color w:val="000000"/>
          <w:sz w:val="23"/>
          <w:szCs w:val="23"/>
        </w:rPr>
        <w:t xml:space="preserve">the genetic sequence information. </w:t>
      </w:r>
      <w:proofErr w:type="gramStart"/>
      <w:r w:rsidR="002C30D2" w:rsidRPr="001F3802">
        <w:rPr>
          <w:rFonts w:asciiTheme="minorBidi" w:eastAsia="Times New Roman" w:hAnsiTheme="minorBidi" w:cstheme="minorBidi"/>
          <w:color w:val="000000"/>
          <w:sz w:val="23"/>
          <w:szCs w:val="23"/>
        </w:rPr>
        <w:t>(b) A matrix visualization</w:t>
      </w:r>
      <w:proofErr w:type="gramEnd"/>
      <w:r w:rsidR="002C30D2" w:rsidRPr="001F3802">
        <w:rPr>
          <w:rFonts w:asciiTheme="minorBidi" w:eastAsia="Times New Roman" w:hAnsiTheme="minorBidi" w:cstheme="minorBidi"/>
          <w:color w:val="000000"/>
          <w:sz w:val="23"/>
          <w:szCs w:val="23"/>
        </w:rPr>
        <w:t xml:space="preserve"> for interacting with the</w:t>
      </w:r>
      <w:r w:rsidR="002C30D2" w:rsidRPr="001F3802">
        <w:rPr>
          <w:rFonts w:asciiTheme="minorBidi" w:eastAsia="Times New Roman" w:hAnsiTheme="minorBidi" w:cstheme="minorBidi"/>
          <w:sz w:val="24"/>
          <w:szCs w:val="24"/>
        </w:rPr>
        <w:br/>
      </w:r>
      <w:r w:rsidR="002C30D2" w:rsidRPr="001F3802">
        <w:rPr>
          <w:rFonts w:asciiTheme="minorBidi" w:eastAsia="Times New Roman" w:hAnsiTheme="minorBidi" w:cstheme="minorBidi"/>
          <w:color w:val="000000"/>
          <w:sz w:val="23"/>
          <w:szCs w:val="23"/>
        </w:rPr>
        <w:t xml:space="preserve">disease characteristics data. (c) The P-Value bars to show a metric (reverse of </w:t>
      </w:r>
      <w:proofErr w:type="spellStart"/>
      <w:r w:rsidR="002C30D2" w:rsidRPr="001F3802">
        <w:rPr>
          <w:rFonts w:asciiTheme="minorBidi" w:eastAsia="Times New Roman" w:hAnsiTheme="minorBidi" w:cstheme="minorBidi"/>
          <w:color w:val="000000"/>
          <w:sz w:val="23"/>
          <w:szCs w:val="23"/>
        </w:rPr>
        <w:t>pvalue</w:t>
      </w:r>
      <w:proofErr w:type="spellEnd"/>
      <w:r w:rsidR="002C30D2" w:rsidRPr="001F3802">
        <w:rPr>
          <w:rFonts w:asciiTheme="minorBidi" w:eastAsia="Times New Roman" w:hAnsiTheme="minorBidi" w:cstheme="minorBidi"/>
          <w:color w:val="000000"/>
          <w:sz w:val="23"/>
          <w:szCs w:val="23"/>
        </w:rPr>
        <w:t xml:space="preserve"> in</w:t>
      </w:r>
      <w:r w:rsidR="002C30D2" w:rsidRPr="001F3802">
        <w:rPr>
          <w:rFonts w:asciiTheme="minorBidi" w:eastAsia="Times New Roman" w:hAnsiTheme="minorBidi" w:cstheme="minorBidi"/>
          <w:sz w:val="24"/>
          <w:szCs w:val="24"/>
        </w:rPr>
        <w:br/>
      </w:r>
      <w:r w:rsidR="002C30D2" w:rsidRPr="001F3802">
        <w:rPr>
          <w:rFonts w:asciiTheme="minorBidi" w:eastAsia="Times New Roman" w:hAnsiTheme="minorBidi" w:cstheme="minorBidi"/>
          <w:color w:val="000000"/>
          <w:sz w:val="23"/>
          <w:szCs w:val="23"/>
        </w:rPr>
        <w:t xml:space="preserve">Mann- Whitney U test </w:t>
      </w:r>
      <w:proofErr w:type="gramStart"/>
      <w:r w:rsidR="002C30D2" w:rsidRPr="001F3802">
        <w:rPr>
          <w:rFonts w:asciiTheme="minorBidi" w:eastAsia="Times New Roman" w:hAnsiTheme="minorBidi" w:cstheme="minorBidi"/>
          <w:color w:val="000000"/>
          <w:sz w:val="23"/>
          <w:szCs w:val="23"/>
        </w:rPr>
        <w:t>3.2.4.3 )</w:t>
      </w:r>
      <w:proofErr w:type="gramEnd"/>
      <w:r w:rsidR="002C30D2" w:rsidRPr="001F3802">
        <w:rPr>
          <w:rFonts w:asciiTheme="minorBidi" w:eastAsia="Times New Roman" w:hAnsiTheme="minorBidi" w:cstheme="minorBidi"/>
          <w:color w:val="000000"/>
          <w:sz w:val="23"/>
          <w:szCs w:val="23"/>
        </w:rPr>
        <w:t xml:space="preserve"> about each column. (d) The Group View containing the</w:t>
      </w:r>
      <w:r w:rsidR="002C30D2" w:rsidRPr="001F3802">
        <w:rPr>
          <w:rFonts w:asciiTheme="minorBidi" w:eastAsia="Times New Roman" w:hAnsiTheme="minorBidi" w:cstheme="minorBidi"/>
          <w:sz w:val="24"/>
          <w:szCs w:val="24"/>
        </w:rPr>
        <w:br/>
      </w:r>
      <w:r w:rsidR="002C30D2" w:rsidRPr="001F3802">
        <w:rPr>
          <w:rFonts w:asciiTheme="minorBidi" w:eastAsia="Times New Roman" w:hAnsiTheme="minorBidi" w:cstheme="minorBidi"/>
          <w:color w:val="000000"/>
          <w:sz w:val="23"/>
          <w:szCs w:val="23"/>
        </w:rPr>
        <w:t xml:space="preserve">user created groups along with an overview of each group. </w:t>
      </w:r>
      <w:proofErr w:type="gramStart"/>
      <w:r w:rsidR="002C30D2" w:rsidRPr="001F3802">
        <w:rPr>
          <w:rFonts w:asciiTheme="minorBidi" w:eastAsia="Times New Roman" w:hAnsiTheme="minorBidi" w:cstheme="minorBidi"/>
          <w:color w:val="000000"/>
          <w:sz w:val="23"/>
          <w:szCs w:val="23"/>
        </w:rPr>
        <w:t>(e) A graph visualization</w:t>
      </w:r>
      <w:proofErr w:type="gramEnd"/>
      <w:r w:rsidR="002C30D2" w:rsidRPr="001F3802">
        <w:rPr>
          <w:rFonts w:asciiTheme="minorBidi" w:eastAsia="Times New Roman" w:hAnsiTheme="minorBidi" w:cstheme="minorBidi"/>
          <w:color w:val="000000"/>
          <w:sz w:val="23"/>
          <w:szCs w:val="23"/>
        </w:rPr>
        <w:t xml:space="preserve"> for</w:t>
      </w:r>
      <w:r w:rsidR="002C30D2" w:rsidRPr="001F3802">
        <w:rPr>
          <w:rFonts w:asciiTheme="minorBidi" w:eastAsia="Times New Roman" w:hAnsiTheme="minorBidi" w:cstheme="minorBidi"/>
          <w:sz w:val="24"/>
          <w:szCs w:val="24"/>
        </w:rPr>
        <w:br/>
      </w:r>
      <w:r w:rsidR="002C30D2" w:rsidRPr="001F3802">
        <w:rPr>
          <w:rFonts w:asciiTheme="minorBidi" w:eastAsia="Times New Roman" w:hAnsiTheme="minorBidi" w:cstheme="minorBidi"/>
          <w:color w:val="000000"/>
          <w:sz w:val="23"/>
          <w:szCs w:val="23"/>
        </w:rPr>
        <w:t>representing row (or column) relationships depending on the system mode (Row based or</w:t>
      </w:r>
      <w:r w:rsidR="002C30D2" w:rsidRPr="001F3802">
        <w:rPr>
          <w:rFonts w:asciiTheme="minorBidi" w:eastAsia="Times New Roman" w:hAnsiTheme="minorBidi" w:cstheme="minorBidi"/>
          <w:sz w:val="24"/>
          <w:szCs w:val="24"/>
        </w:rPr>
        <w:br/>
      </w:r>
      <w:r w:rsidR="002C30D2" w:rsidRPr="001F3802">
        <w:rPr>
          <w:rFonts w:asciiTheme="minorBidi" w:eastAsia="Times New Roman" w:hAnsiTheme="minorBidi" w:cstheme="minorBidi"/>
          <w:color w:val="000000"/>
          <w:sz w:val="23"/>
          <w:szCs w:val="23"/>
        </w:rPr>
        <w:t xml:space="preserve">Column based). (f) Two buttons enable the user to choose between the Column and Row mode. (g) The </w:t>
      </w:r>
      <w:proofErr w:type="spellStart"/>
      <w:r w:rsidR="002C30D2" w:rsidRPr="001F3802">
        <w:rPr>
          <w:rFonts w:asciiTheme="minorBidi" w:eastAsia="Times New Roman" w:hAnsiTheme="minorBidi" w:cstheme="minorBidi"/>
          <w:color w:val="000000"/>
          <w:sz w:val="23"/>
          <w:szCs w:val="23"/>
        </w:rPr>
        <w:t>Statusbar</w:t>
      </w:r>
      <w:proofErr w:type="spellEnd"/>
      <w:r w:rsidR="002C30D2" w:rsidRPr="001F3802">
        <w:rPr>
          <w:rFonts w:asciiTheme="minorBidi" w:eastAsia="Times New Roman" w:hAnsiTheme="minorBidi" w:cstheme="minorBidi"/>
          <w:color w:val="000000"/>
          <w:sz w:val="23"/>
          <w:szCs w:val="23"/>
        </w:rPr>
        <w:t xml:space="preserve"> is being updated after each action that the </w:t>
      </w:r>
      <w:r w:rsidR="002C30D2" w:rsidRPr="001F3802">
        <w:rPr>
          <w:rFonts w:asciiTheme="minorBidi" w:eastAsia="Times New Roman" w:hAnsiTheme="minorBidi" w:cstheme="minorBidi"/>
          <w:color w:val="000000"/>
          <w:sz w:val="23"/>
          <w:szCs w:val="23"/>
        </w:rPr>
        <w:lastRenderedPageBreak/>
        <w:t>user makes.</w:t>
      </w:r>
      <w:r w:rsidR="002C30D2" w:rsidRPr="001F3802">
        <w:rPr>
          <w:rFonts w:asciiTheme="minorBidi" w:eastAsia="Times New Roman" w:hAnsiTheme="minorBidi" w:cstheme="minorBidi"/>
          <w:sz w:val="24"/>
          <w:szCs w:val="24"/>
        </w:rPr>
        <w:br/>
      </w:r>
    </w:p>
    <w:p w:rsidR="002C30D2" w:rsidRPr="001F3802" w:rsidRDefault="001F3802" w:rsidP="001F3802">
      <w:pPr>
        <w:spacing w:before="100" w:beforeAutospacing="1" w:after="100" w:afterAutospacing="1" w:line="240" w:lineRule="auto"/>
        <w:outlineLvl w:val="1"/>
        <w:rPr>
          <w:rFonts w:asciiTheme="minorBidi" w:eastAsia="Times New Roman" w:hAnsiTheme="minorBidi" w:cstheme="minorBidi"/>
          <w:b/>
          <w:bCs/>
          <w:sz w:val="36"/>
          <w:szCs w:val="36"/>
        </w:rPr>
      </w:pPr>
      <w:r w:rsidRPr="001F3802">
        <w:rPr>
          <w:rFonts w:asciiTheme="minorBidi" w:eastAsia="Times New Roman" w:hAnsiTheme="minorBidi" w:cstheme="minorBidi"/>
          <w:b/>
          <w:bCs/>
          <w:color w:val="000000"/>
          <w:sz w:val="36"/>
          <w:szCs w:val="36"/>
        </w:rPr>
        <w:t>3</w:t>
      </w:r>
      <w:r w:rsidR="002C30D2" w:rsidRPr="001F3802">
        <w:rPr>
          <w:rFonts w:asciiTheme="minorBidi" w:eastAsia="Times New Roman" w:hAnsiTheme="minorBidi" w:cstheme="minorBidi"/>
          <w:b/>
          <w:bCs/>
          <w:color w:val="000000"/>
          <w:sz w:val="36"/>
          <w:szCs w:val="36"/>
        </w:rPr>
        <w:t>.1. Interactive Tabular view</w:t>
      </w:r>
    </w:p>
    <w:p w:rsidR="002F3DA9" w:rsidRPr="001F3802" w:rsidRDefault="002F3DA9" w:rsidP="002C30D2">
      <w:pPr>
        <w:spacing w:after="0" w:line="240" w:lineRule="auto"/>
        <w:jc w:val="both"/>
        <w:rPr>
          <w:rFonts w:asciiTheme="minorBidi" w:eastAsia="Times New Roman" w:hAnsiTheme="minorBidi" w:cstheme="minorBidi"/>
          <w:color w:val="000000"/>
          <w:sz w:val="20"/>
          <w:szCs w:val="20"/>
        </w:rPr>
      </w:pPr>
    </w:p>
    <w:p w:rsidR="002F3DA9" w:rsidRPr="001F3802" w:rsidRDefault="002F3DA9" w:rsidP="002F3DA9">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The tabular view is an interactive visualization for exploring genetic sequences. The first row represents the genetic information about the original sequence. The second row shows position numbers and numbers start from one and end with the length of the sequences.</w:t>
      </w:r>
    </w:p>
    <w:p w:rsidR="002F3DA9" w:rsidRPr="001F3802" w:rsidRDefault="002F3DA9" w:rsidP="002F3DA9">
      <w:pPr>
        <w:spacing w:after="0" w:line="240" w:lineRule="auto"/>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Each of the subsequent rows indicates one sequence. Each cell contains the result of the comparison of each sequence with the original sequence appeared in the first row. The purple color is used to represent those cells that did not change in comparison with the original sequence and the yellow color highlights cells with a change in a particular row and column. The letter indicates a change in the information of the specific cell in comparison to the corresponding column in the original sequence.</w:t>
      </w:r>
    </w:p>
    <w:p w:rsidR="002F3DA9" w:rsidRPr="001F3802" w:rsidRDefault="002F3DA9" w:rsidP="002F3DA9">
      <w:pPr>
        <w:spacing w:after="0" w:line="240" w:lineRule="auto"/>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This view supports the following user interactions. These interactions affect the other views linked to Main View.</w:t>
      </w:r>
    </w:p>
    <w:p w:rsidR="002F3DA9" w:rsidRPr="001F3802" w:rsidRDefault="002F3DA9" w:rsidP="002F3DA9">
      <w:pPr>
        <w:spacing w:after="0" w:line="240" w:lineRule="auto"/>
        <w:jc w:val="both"/>
        <w:rPr>
          <w:rFonts w:asciiTheme="minorBidi" w:eastAsia="Times New Roman" w:hAnsiTheme="minorBidi" w:cstheme="minorBidi"/>
          <w:sz w:val="24"/>
          <w:szCs w:val="24"/>
        </w:rPr>
      </w:pPr>
    </w:p>
    <w:p w:rsidR="002F3DA9" w:rsidRPr="001F3802" w:rsidRDefault="002F3DA9" w:rsidP="002F3DA9">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b/>
          <w:bCs/>
          <w:color w:val="000000"/>
          <w:sz w:val="20"/>
          <w:szCs w:val="20"/>
        </w:rPr>
        <w:t>Navigation</w:t>
      </w:r>
      <w:r w:rsidRPr="001F3802">
        <w:rPr>
          <w:rFonts w:asciiTheme="minorBidi" w:eastAsia="Times New Roman" w:hAnsiTheme="minorBidi" w:cstheme="minorBidi"/>
          <w:color w:val="000000"/>
          <w:sz w:val="20"/>
          <w:szCs w:val="20"/>
        </w:rPr>
        <w:t>: The horizontal and vertical scroll bars at the bottom and on the right are so that the user can explore more of the sequences and the positions’ data</w:t>
      </w:r>
    </w:p>
    <w:p w:rsidR="002F3DA9" w:rsidRPr="001F3802" w:rsidRDefault="002F3DA9" w:rsidP="002F3DA9">
      <w:pPr>
        <w:spacing w:after="0" w:line="240" w:lineRule="auto"/>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Zoom:</w:t>
      </w:r>
      <w:r w:rsidRPr="001F3802">
        <w:rPr>
          <w:rFonts w:asciiTheme="minorBidi" w:eastAsia="Times New Roman" w:hAnsiTheme="minorBidi" w:cstheme="minorBidi"/>
          <w:color w:val="000000"/>
          <w:sz w:val="20"/>
          <w:szCs w:val="20"/>
        </w:rPr>
        <w:t xml:space="preserve"> The “+” and “-” buttons allow user to zoom in and out.</w:t>
      </w:r>
    </w:p>
    <w:p w:rsidR="002F3DA9" w:rsidRPr="001F3802" w:rsidRDefault="002F3DA9" w:rsidP="002F3DA9">
      <w:pPr>
        <w:spacing w:after="0" w:line="240" w:lineRule="auto"/>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Reset:</w:t>
      </w:r>
      <w:r w:rsidRPr="001F3802">
        <w:rPr>
          <w:rFonts w:asciiTheme="minorBidi" w:eastAsia="Times New Roman" w:hAnsiTheme="minorBidi" w:cstheme="minorBidi"/>
          <w:color w:val="000000"/>
          <w:sz w:val="20"/>
          <w:szCs w:val="20"/>
        </w:rPr>
        <w:t xml:space="preserve"> In order to compare different columns with each other, placing the columns close to each other frees up the cognitive load of the users and enables them to use their memory to focus on their desired task [40]. One way of putting columns close to each other is to allow the user to drag and drop the columns next to each other. However, enabling this feature admits that the user can change the natural order of nucleotides in a sequence. One must realize that the natural order is meaningful in the original domain. In order to keep the natural position orders, the “reset” button returns the columns to their original sequence from one to the length. This feature is used whenever the user previously changed the column positions, and wants to reset the position numbers.</w:t>
      </w:r>
    </w:p>
    <w:p w:rsidR="002F3DA9" w:rsidRPr="001F3802" w:rsidRDefault="002F3DA9" w:rsidP="002F3DA9">
      <w:pPr>
        <w:spacing w:after="0" w:line="240" w:lineRule="auto"/>
        <w:rPr>
          <w:rFonts w:asciiTheme="minorBidi" w:eastAsia="Times New Roman" w:hAnsiTheme="minorBidi" w:cstheme="minorBidi"/>
          <w:sz w:val="24"/>
          <w:szCs w:val="24"/>
        </w:rPr>
      </w:pPr>
      <w:r w:rsidRPr="001F3802">
        <w:rPr>
          <w:rFonts w:asciiTheme="minorBidi" w:eastAsia="Times New Roman" w:hAnsiTheme="minorBidi" w:cstheme="minorBidi"/>
          <w:b/>
          <w:bCs/>
          <w:color w:val="000000"/>
          <w:sz w:val="20"/>
          <w:szCs w:val="20"/>
        </w:rPr>
        <w:t xml:space="preserve">Filter: </w:t>
      </w:r>
      <w:r w:rsidRPr="001F3802">
        <w:rPr>
          <w:rFonts w:asciiTheme="minorBidi" w:eastAsia="Times New Roman" w:hAnsiTheme="minorBidi" w:cstheme="minorBidi"/>
          <w:color w:val="000000"/>
          <w:sz w:val="20"/>
          <w:szCs w:val="20"/>
        </w:rPr>
        <w:t xml:space="preserve">Basic Filtering:  the user can separate out a group of columns (or one column). The </w:t>
      </w:r>
      <w:r w:rsidRPr="001F3802">
        <w:rPr>
          <w:rFonts w:asciiTheme="minorBidi" w:eastAsia="Times New Roman" w:hAnsiTheme="minorBidi" w:cstheme="minorBidi"/>
          <w:color w:val="000000"/>
          <w:sz w:val="20"/>
          <w:szCs w:val="20"/>
        </w:rPr>
        <w:lastRenderedPageBreak/>
        <w:t>transition between hidden/ unhidden state is animated so that the view does not jump to a new state.</w:t>
      </w:r>
    </w:p>
    <w:p w:rsidR="002F3DA9" w:rsidRPr="001F3802" w:rsidRDefault="002F3DA9" w:rsidP="002F3DA9">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Augmented Filtering: While having basic filtering seems useful for exploring the data, finding relevant columns still requires manual work (exploring all the columns to find relevant ones). Moreover, a small number of substitutions in a column may occur randomly and do not reveal any valuable information to the analyzers.</w:t>
      </w:r>
    </w:p>
    <w:p w:rsidR="002F3DA9" w:rsidRPr="001F3802" w:rsidRDefault="002F3DA9" w:rsidP="002F3DA9">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Therefore, an augmented filtering excludes the columns that have fewer yellow cells than the filter number.</w:t>
      </w:r>
    </w:p>
    <w:p w:rsidR="002F3DA9" w:rsidRPr="001F3802" w:rsidRDefault="002F3DA9" w:rsidP="002F3DA9">
      <w:pPr>
        <w:autoSpaceDE w:val="0"/>
        <w:autoSpaceDN w:val="0"/>
        <w:adjustRightInd w:val="0"/>
        <w:spacing w:after="0" w:line="240" w:lineRule="auto"/>
        <w:rPr>
          <w:rFonts w:asciiTheme="minorBidi" w:hAnsiTheme="minorBidi" w:cstheme="minorBidi"/>
          <w:lang w:val="en-CA"/>
        </w:rPr>
      </w:pPr>
      <w:proofErr w:type="spellStart"/>
      <w:r w:rsidRPr="001F3802">
        <w:rPr>
          <w:rFonts w:asciiTheme="minorBidi" w:hAnsiTheme="minorBidi" w:cstheme="minorBidi"/>
          <w:color w:val="000000"/>
          <w:lang w:val="en-CA"/>
        </w:rPr>
        <w:t>GeneTracer</w:t>
      </w:r>
      <w:proofErr w:type="spellEnd"/>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22</w:t>
      </w:r>
      <w:r w:rsidRPr="001F3802">
        <w:rPr>
          <w:rFonts w:asciiTheme="minorBidi" w:hAnsiTheme="minorBidi" w:cstheme="minorBidi"/>
          <w:color w:val="000000"/>
          <w:lang w:val="en-CA"/>
        </w:rPr>
        <w:t xml:space="preserve">] </w:t>
      </w:r>
      <w:r w:rsidRPr="001F3802">
        <w:rPr>
          <w:rFonts w:asciiTheme="minorBidi" w:hAnsiTheme="minorBidi" w:cstheme="minorBidi"/>
          <w:lang w:val="en-CA"/>
        </w:rPr>
        <w:t>to reduce redundancy, they built a button to remove all those columns that contain the same gene bases across all the rows.</w:t>
      </w:r>
    </w:p>
    <w:p w:rsidR="002C30D2" w:rsidRPr="001F3802" w:rsidRDefault="002F3DA9" w:rsidP="002F3DA9">
      <w:pPr>
        <w:spacing w:after="0" w:line="240" w:lineRule="auto"/>
        <w:jc w:val="both"/>
        <w:rPr>
          <w:rFonts w:asciiTheme="minorBidi" w:eastAsia="Times New Roman" w:hAnsiTheme="minorBidi" w:cstheme="minorBidi"/>
          <w:sz w:val="24"/>
          <w:szCs w:val="24"/>
        </w:rPr>
      </w:pPr>
      <w:r w:rsidRPr="001F3802">
        <w:rPr>
          <w:rFonts w:asciiTheme="minorBidi" w:hAnsiTheme="minorBidi" w:cstheme="minorBidi"/>
          <w:color w:val="000000"/>
          <w:lang w:val="en-CA"/>
        </w:rPr>
        <w:t>Wood et al. [</w:t>
      </w:r>
      <w:r w:rsidRPr="001F3802">
        <w:rPr>
          <w:rFonts w:asciiTheme="minorBidi" w:hAnsiTheme="minorBidi" w:cstheme="minorBidi"/>
          <w:color w:val="616EC5"/>
          <w:lang w:val="en-CA"/>
        </w:rPr>
        <w:t>50</w:t>
      </w:r>
      <w:r w:rsidRPr="001F3802">
        <w:rPr>
          <w:rFonts w:asciiTheme="minorBidi" w:hAnsiTheme="minorBidi" w:cstheme="minorBidi"/>
          <w:color w:val="000000"/>
          <w:lang w:val="en-CA"/>
        </w:rPr>
        <w:t xml:space="preserve">] provided a button to hide common regions across all sequences. This feature was similar to the </w:t>
      </w:r>
      <w:proofErr w:type="spellStart"/>
      <w:r w:rsidRPr="001F3802">
        <w:rPr>
          <w:rFonts w:asciiTheme="minorBidi" w:hAnsiTheme="minorBidi" w:cstheme="minorBidi"/>
          <w:color w:val="000000"/>
          <w:lang w:val="en-CA"/>
        </w:rPr>
        <w:t>GeneTracer</w:t>
      </w:r>
      <w:proofErr w:type="spellEnd"/>
      <w:r w:rsidRPr="001F3802">
        <w:rPr>
          <w:rFonts w:asciiTheme="minorBidi" w:hAnsiTheme="minorBidi" w:cstheme="minorBidi"/>
          <w:color w:val="000000"/>
          <w:lang w:val="en-CA"/>
        </w:rPr>
        <w:t xml:space="preserve"> redundancy button.</w:t>
      </w:r>
      <w:r w:rsidR="002C30D2" w:rsidRPr="001F3802">
        <w:rPr>
          <w:rFonts w:asciiTheme="minorBidi" w:eastAsia="Times New Roman" w:hAnsiTheme="minorBidi" w:cstheme="minorBidi"/>
          <w:color w:val="000000"/>
          <w:sz w:val="20"/>
          <w:szCs w:val="20"/>
        </w:rPr>
        <w:t> </w:t>
      </w:r>
    </w:p>
    <w:p w:rsidR="002C30D2" w:rsidRPr="001F3802" w:rsidRDefault="002C30D2" w:rsidP="002C30D2">
      <w:pPr>
        <w:spacing w:after="0" w:line="240" w:lineRule="auto"/>
        <w:rPr>
          <w:rFonts w:asciiTheme="minorBidi" w:eastAsia="Times New Roman" w:hAnsiTheme="minorBidi" w:cstheme="minorBidi"/>
          <w:sz w:val="24"/>
          <w:szCs w:val="24"/>
        </w:rPr>
      </w:pPr>
    </w:p>
    <w:p w:rsidR="002C30D2" w:rsidRPr="001F3802" w:rsidRDefault="001F3802" w:rsidP="001F3802">
      <w:pPr>
        <w:spacing w:before="100" w:beforeAutospacing="1" w:after="100" w:afterAutospacing="1" w:line="240" w:lineRule="auto"/>
        <w:outlineLvl w:val="1"/>
        <w:rPr>
          <w:rFonts w:asciiTheme="minorBidi" w:eastAsia="Times New Roman" w:hAnsiTheme="minorBidi" w:cstheme="minorBidi"/>
          <w:b/>
          <w:bCs/>
          <w:sz w:val="36"/>
          <w:szCs w:val="36"/>
        </w:rPr>
      </w:pPr>
      <w:r w:rsidRPr="001F3802">
        <w:rPr>
          <w:rFonts w:asciiTheme="minorBidi" w:eastAsia="Times New Roman" w:hAnsiTheme="minorBidi" w:cstheme="minorBidi"/>
          <w:b/>
          <w:bCs/>
          <w:color w:val="000000"/>
          <w:sz w:val="36"/>
          <w:szCs w:val="36"/>
        </w:rPr>
        <w:t>3</w:t>
      </w:r>
      <w:r w:rsidR="002C30D2" w:rsidRPr="001F3802">
        <w:rPr>
          <w:rFonts w:asciiTheme="minorBidi" w:eastAsia="Times New Roman" w:hAnsiTheme="minorBidi" w:cstheme="minorBidi"/>
          <w:b/>
          <w:bCs/>
          <w:color w:val="000000"/>
          <w:sz w:val="36"/>
          <w:szCs w:val="36"/>
        </w:rPr>
        <w:t>.2. Matrix View</w:t>
      </w:r>
    </w:p>
    <w:p w:rsidR="002F3DA9" w:rsidRPr="001F3802" w:rsidRDefault="002F3DA9" w:rsidP="002C30D2">
      <w:pPr>
        <w:spacing w:after="0" w:line="240" w:lineRule="auto"/>
        <w:rPr>
          <w:rFonts w:asciiTheme="minorBidi" w:eastAsia="Times New Roman" w:hAnsiTheme="minorBidi" w:cstheme="minorBidi"/>
          <w:color w:val="000000"/>
          <w:sz w:val="23"/>
          <w:szCs w:val="23"/>
        </w:rPr>
      </w:pPr>
    </w:p>
    <w:p w:rsidR="002F3DA9" w:rsidRPr="001F3802" w:rsidRDefault="002F3DA9" w:rsidP="002F3DA9">
      <w:pPr>
        <w:spacing w:after="0" w:line="240" w:lineRule="auto"/>
        <w:jc w:val="both"/>
        <w:rPr>
          <w:rFonts w:asciiTheme="minorBidi" w:eastAsia="Times New Roman" w:hAnsiTheme="minorBidi" w:cstheme="minorBidi"/>
          <w:sz w:val="24"/>
          <w:szCs w:val="24"/>
        </w:rPr>
      </w:pPr>
      <w:r w:rsidRPr="001F3802">
        <w:rPr>
          <w:rFonts w:asciiTheme="minorBidi" w:eastAsia="Times New Roman" w:hAnsiTheme="minorBidi" w:cstheme="minorBidi"/>
          <w:color w:val="000000"/>
          <w:sz w:val="20"/>
          <w:szCs w:val="20"/>
        </w:rPr>
        <w:t>The matrix view enables the user to sort the rows according to the values of different characteristics (for example a disease characteristic such as severity). Design of this view is inspired by the Table Lens [</w:t>
      </w:r>
      <w:r w:rsidRPr="001F3802">
        <w:rPr>
          <w:rFonts w:asciiTheme="minorBidi" w:eastAsia="Times New Roman" w:hAnsiTheme="minorBidi" w:cstheme="minorBidi"/>
          <w:color w:val="616EC5"/>
          <w:sz w:val="20"/>
          <w:szCs w:val="20"/>
        </w:rPr>
        <w:t>11</w:t>
      </w:r>
      <w:r w:rsidRPr="001F3802">
        <w:rPr>
          <w:rFonts w:asciiTheme="minorBidi" w:eastAsia="Times New Roman" w:hAnsiTheme="minorBidi" w:cstheme="minorBidi"/>
          <w:color w:val="000000"/>
          <w:sz w:val="20"/>
          <w:szCs w:val="20"/>
        </w:rPr>
        <w:t xml:space="preserve">]. In table lens, the levels are shown by the length of horizontal bars or </w:t>
      </w:r>
      <w:proofErr w:type="spellStart"/>
      <w:r w:rsidRPr="001F3802">
        <w:rPr>
          <w:rFonts w:asciiTheme="minorBidi" w:eastAsia="Times New Roman" w:hAnsiTheme="minorBidi" w:cstheme="minorBidi"/>
          <w:color w:val="000000"/>
          <w:sz w:val="20"/>
          <w:szCs w:val="20"/>
        </w:rPr>
        <w:t>colour</w:t>
      </w:r>
      <w:proofErr w:type="spellEnd"/>
      <w:r w:rsidRPr="001F3802">
        <w:rPr>
          <w:rFonts w:asciiTheme="minorBidi" w:eastAsia="Times New Roman" w:hAnsiTheme="minorBidi" w:cstheme="minorBidi"/>
          <w:color w:val="000000"/>
          <w:sz w:val="20"/>
          <w:szCs w:val="20"/>
        </w:rPr>
        <w:t xml:space="preserve"> saturation per cell [</w:t>
      </w:r>
      <w:r w:rsidRPr="001F3802">
        <w:rPr>
          <w:rFonts w:asciiTheme="minorBidi" w:eastAsia="Times New Roman" w:hAnsiTheme="minorBidi" w:cstheme="minorBidi"/>
          <w:color w:val="616EC5"/>
          <w:sz w:val="20"/>
          <w:szCs w:val="20"/>
        </w:rPr>
        <w:t>43</w:t>
      </w:r>
      <w:r w:rsidRPr="001F3802">
        <w:rPr>
          <w:rFonts w:asciiTheme="minorBidi" w:eastAsia="Times New Roman" w:hAnsiTheme="minorBidi" w:cstheme="minorBidi"/>
          <w:color w:val="000000"/>
          <w:sz w:val="20"/>
          <w:szCs w:val="20"/>
        </w:rPr>
        <w:t xml:space="preserve">]. However, we utilize position and redundantly </w:t>
      </w:r>
      <w:proofErr w:type="spellStart"/>
      <w:r w:rsidRPr="001F3802">
        <w:rPr>
          <w:rFonts w:asciiTheme="minorBidi" w:eastAsia="Times New Roman" w:hAnsiTheme="minorBidi" w:cstheme="minorBidi"/>
          <w:color w:val="000000"/>
          <w:sz w:val="20"/>
          <w:szCs w:val="20"/>
        </w:rPr>
        <w:t>colour</w:t>
      </w:r>
      <w:proofErr w:type="spellEnd"/>
      <w:r w:rsidRPr="001F3802">
        <w:rPr>
          <w:rFonts w:asciiTheme="minorBidi" w:eastAsia="Times New Roman" w:hAnsiTheme="minorBidi" w:cstheme="minorBidi"/>
          <w:color w:val="000000"/>
          <w:sz w:val="20"/>
          <w:szCs w:val="20"/>
        </w:rPr>
        <w:t xml:space="preserve"> saturations to encode the same property of the data. Each column is divided by the number of its characteristics levels. On top of each column, there is a </w:t>
      </w:r>
      <w:proofErr w:type="spellStart"/>
      <w:r w:rsidRPr="001F3802">
        <w:rPr>
          <w:rFonts w:asciiTheme="minorBidi" w:eastAsia="Times New Roman" w:hAnsiTheme="minorBidi" w:cstheme="minorBidi"/>
          <w:color w:val="000000"/>
          <w:sz w:val="20"/>
          <w:szCs w:val="20"/>
        </w:rPr>
        <w:t>coloured</w:t>
      </w:r>
      <w:proofErr w:type="spellEnd"/>
      <w:r w:rsidRPr="001F3802">
        <w:rPr>
          <w:rFonts w:asciiTheme="minorBidi" w:eastAsia="Times New Roman" w:hAnsiTheme="minorBidi" w:cstheme="minorBidi"/>
          <w:color w:val="000000"/>
          <w:sz w:val="20"/>
          <w:szCs w:val="20"/>
        </w:rPr>
        <w:t xml:space="preserve"> label that shows the different levels in that particular column. </w:t>
      </w:r>
      <w:proofErr w:type="gramStart"/>
      <w:r w:rsidRPr="001F3802">
        <w:rPr>
          <w:rFonts w:asciiTheme="minorBidi" w:eastAsia="Times New Roman" w:hAnsiTheme="minorBidi" w:cstheme="minorBidi"/>
          <w:color w:val="000000"/>
          <w:sz w:val="20"/>
          <w:szCs w:val="20"/>
        </w:rPr>
        <w:t xml:space="preserve">The darker the </w:t>
      </w:r>
      <w:proofErr w:type="spellStart"/>
      <w:r w:rsidRPr="001F3802">
        <w:rPr>
          <w:rFonts w:asciiTheme="minorBidi" w:eastAsia="Times New Roman" w:hAnsiTheme="minorBidi" w:cstheme="minorBidi"/>
          <w:color w:val="000000"/>
          <w:sz w:val="20"/>
          <w:szCs w:val="20"/>
        </w:rPr>
        <w:t>colour</w:t>
      </w:r>
      <w:proofErr w:type="spellEnd"/>
      <w:r w:rsidRPr="001F3802">
        <w:rPr>
          <w:rFonts w:asciiTheme="minorBidi" w:eastAsia="Times New Roman" w:hAnsiTheme="minorBidi" w:cstheme="minorBidi"/>
          <w:color w:val="000000"/>
          <w:sz w:val="20"/>
          <w:szCs w:val="20"/>
        </w:rPr>
        <w:t>, the higher the level of the characteristics.</w:t>
      </w:r>
      <w:proofErr w:type="gramEnd"/>
      <w:r w:rsidRPr="001F3802">
        <w:rPr>
          <w:rFonts w:asciiTheme="minorBidi" w:eastAsia="Times New Roman" w:hAnsiTheme="minorBidi" w:cstheme="minorBidi"/>
          <w:color w:val="000000"/>
          <w:sz w:val="20"/>
          <w:szCs w:val="20"/>
        </w:rPr>
        <w:t xml:space="preserve"> The </w:t>
      </w:r>
      <w:proofErr w:type="spellStart"/>
      <w:r w:rsidRPr="001F3802">
        <w:rPr>
          <w:rFonts w:asciiTheme="minorBidi" w:eastAsia="Times New Roman" w:hAnsiTheme="minorBidi" w:cstheme="minorBidi"/>
          <w:color w:val="000000"/>
          <w:sz w:val="20"/>
          <w:szCs w:val="20"/>
        </w:rPr>
        <w:t>coloured</w:t>
      </w:r>
      <w:proofErr w:type="spellEnd"/>
      <w:r w:rsidRPr="001F3802">
        <w:rPr>
          <w:rFonts w:asciiTheme="minorBidi" w:eastAsia="Times New Roman" w:hAnsiTheme="minorBidi" w:cstheme="minorBidi"/>
          <w:color w:val="000000"/>
          <w:sz w:val="20"/>
          <w:szCs w:val="20"/>
        </w:rPr>
        <w:t xml:space="preserve"> labels are placed </w:t>
      </w:r>
      <w:proofErr w:type="gramStart"/>
      <w:r w:rsidRPr="001F3802">
        <w:rPr>
          <w:rFonts w:asciiTheme="minorBidi" w:eastAsia="Times New Roman" w:hAnsiTheme="minorBidi" w:cstheme="minorBidi"/>
          <w:color w:val="000000"/>
          <w:sz w:val="20"/>
          <w:szCs w:val="20"/>
        </w:rPr>
        <w:t>from  right</w:t>
      </w:r>
      <w:proofErr w:type="gramEnd"/>
      <w:r w:rsidRPr="001F3802">
        <w:rPr>
          <w:rFonts w:asciiTheme="minorBidi" w:eastAsia="Times New Roman" w:hAnsiTheme="minorBidi" w:cstheme="minorBidi"/>
          <w:color w:val="000000"/>
          <w:sz w:val="20"/>
          <w:szCs w:val="20"/>
        </w:rPr>
        <w:t xml:space="preserve"> to left respective to color saturation level.</w:t>
      </w:r>
    </w:p>
    <w:p w:rsidR="002F3DA9" w:rsidRPr="001F3802" w:rsidRDefault="002F3DA9" w:rsidP="002F3DA9">
      <w:pPr>
        <w:spacing w:after="0" w:line="240" w:lineRule="auto"/>
        <w:rPr>
          <w:rFonts w:asciiTheme="minorBidi" w:eastAsia="Times New Roman" w:hAnsiTheme="minorBidi" w:cstheme="minorBidi"/>
          <w:color w:val="000000"/>
          <w:sz w:val="20"/>
          <w:szCs w:val="20"/>
        </w:rPr>
      </w:pPr>
      <w:r w:rsidRPr="001F3802">
        <w:rPr>
          <w:rFonts w:asciiTheme="minorBidi" w:eastAsia="Times New Roman" w:hAnsiTheme="minorBidi" w:cstheme="minorBidi"/>
          <w:color w:val="000000"/>
          <w:sz w:val="20"/>
          <w:szCs w:val="20"/>
        </w:rPr>
        <w:t xml:space="preserve">We exploit position channel for representing discrete ordered data-type because it is the most powerful visual property for encoding all kinds of data [23]. In addition, the </w:t>
      </w:r>
      <w:proofErr w:type="spellStart"/>
      <w:r w:rsidRPr="001F3802">
        <w:rPr>
          <w:rFonts w:asciiTheme="minorBidi" w:eastAsia="Times New Roman" w:hAnsiTheme="minorBidi" w:cstheme="minorBidi"/>
          <w:color w:val="000000"/>
          <w:sz w:val="20"/>
          <w:szCs w:val="20"/>
        </w:rPr>
        <w:t>colour</w:t>
      </w:r>
      <w:proofErr w:type="spellEnd"/>
      <w:r w:rsidRPr="001F3802">
        <w:rPr>
          <w:rFonts w:asciiTheme="minorBidi" w:eastAsia="Times New Roman" w:hAnsiTheme="minorBidi" w:cstheme="minorBidi"/>
          <w:color w:val="000000"/>
          <w:sz w:val="20"/>
          <w:szCs w:val="20"/>
        </w:rPr>
        <w:t xml:space="preserve"> saturation is a better alternative for the length channel for encoding this ordered information [</w:t>
      </w:r>
      <w:r w:rsidRPr="001F3802">
        <w:rPr>
          <w:rFonts w:asciiTheme="minorBidi" w:eastAsia="Times New Roman" w:hAnsiTheme="minorBidi" w:cstheme="minorBidi"/>
          <w:color w:val="616EC5"/>
          <w:sz w:val="20"/>
          <w:szCs w:val="20"/>
        </w:rPr>
        <w:t>23</w:t>
      </w:r>
      <w:r w:rsidRPr="001F3802">
        <w:rPr>
          <w:rFonts w:asciiTheme="minorBidi" w:eastAsia="Times New Roman" w:hAnsiTheme="minorBidi" w:cstheme="minorBidi"/>
          <w:color w:val="000000"/>
          <w:sz w:val="20"/>
          <w:szCs w:val="20"/>
        </w:rPr>
        <w:t>].</w:t>
      </w:r>
    </w:p>
    <w:p w:rsidR="002F3DA9" w:rsidRPr="001F3802" w:rsidRDefault="002F3DA9" w:rsidP="002F3DA9">
      <w:pPr>
        <w:spacing w:after="0" w:line="240" w:lineRule="auto"/>
        <w:rPr>
          <w:rFonts w:asciiTheme="minorBidi" w:eastAsia="Times New Roman" w:hAnsiTheme="minorBidi" w:cstheme="minorBidi"/>
          <w:color w:val="000000"/>
          <w:sz w:val="20"/>
          <w:szCs w:val="20"/>
        </w:rPr>
      </w:pPr>
      <w:r w:rsidRPr="001F3802">
        <w:rPr>
          <w:rFonts w:asciiTheme="minorBidi" w:eastAsia="Times New Roman" w:hAnsiTheme="minorBidi" w:cstheme="minorBidi"/>
          <w:color w:val="000000"/>
          <w:sz w:val="20"/>
          <w:szCs w:val="20"/>
        </w:rPr>
        <w:t xml:space="preserve">We also used hue to separate different characteristics that are nominal data and the </w:t>
      </w:r>
      <w:r w:rsidRPr="001F3802">
        <w:rPr>
          <w:rFonts w:asciiTheme="minorBidi" w:eastAsia="Times New Roman" w:hAnsiTheme="minorBidi" w:cstheme="minorBidi"/>
          <w:color w:val="000000"/>
          <w:sz w:val="20"/>
          <w:szCs w:val="20"/>
        </w:rPr>
        <w:lastRenderedPageBreak/>
        <w:t>hue channel is appropriate for separating different categories [23].</w:t>
      </w:r>
    </w:p>
    <w:p w:rsidR="002F3DA9" w:rsidRPr="001F3802" w:rsidRDefault="002F3DA9" w:rsidP="002F3DA9">
      <w:pPr>
        <w:spacing w:after="0" w:line="240" w:lineRule="auto"/>
        <w:rPr>
          <w:rFonts w:asciiTheme="minorBidi" w:eastAsia="Times New Roman" w:hAnsiTheme="minorBidi" w:cstheme="minorBidi"/>
          <w:color w:val="000000"/>
          <w:sz w:val="20"/>
          <w:szCs w:val="20"/>
        </w:rPr>
      </w:pPr>
      <w:r w:rsidRPr="001F3802">
        <w:rPr>
          <w:rFonts w:asciiTheme="minorBidi" w:eastAsia="Times New Roman" w:hAnsiTheme="minorBidi" w:cstheme="minorBidi"/>
          <w:color w:val="000000"/>
          <w:sz w:val="20"/>
          <w:szCs w:val="20"/>
        </w:rPr>
        <w:t>The user can perform the following list of interactions in Matrix View:</w:t>
      </w:r>
    </w:p>
    <w:p w:rsidR="002F3DA9" w:rsidRPr="001F3802" w:rsidRDefault="002F3DA9" w:rsidP="002F3DA9">
      <w:pPr>
        <w:spacing w:after="0" w:line="240" w:lineRule="auto"/>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Sort:</w:t>
      </w:r>
      <w:r w:rsidRPr="001F3802">
        <w:rPr>
          <w:rFonts w:asciiTheme="minorBidi" w:eastAsia="Times New Roman" w:hAnsiTheme="minorBidi" w:cstheme="minorBidi"/>
          <w:color w:val="000000"/>
          <w:sz w:val="20"/>
          <w:szCs w:val="20"/>
        </w:rPr>
        <w:t xml:space="preserve"> If the user selects a column header, the rows will be sorted according to the values of that column. Besides, the user can choose between ascending and descending sorting.</w:t>
      </w:r>
    </w:p>
    <w:p w:rsidR="002F3DA9" w:rsidRPr="001F3802" w:rsidRDefault="002F3DA9" w:rsidP="002F3DA9">
      <w:pPr>
        <w:spacing w:after="0" w:line="240" w:lineRule="auto"/>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Aggregation:</w:t>
      </w:r>
      <w:r w:rsidRPr="001F3802">
        <w:rPr>
          <w:rFonts w:asciiTheme="minorBidi" w:eastAsia="Times New Roman" w:hAnsiTheme="minorBidi" w:cstheme="minorBidi"/>
          <w:color w:val="000000"/>
          <w:sz w:val="20"/>
          <w:szCs w:val="20"/>
        </w:rPr>
        <w:t xml:space="preserve"> The “add” button enables the user to make a new column by combining the existing ones with a simple mathematic function in between them</w:t>
      </w:r>
    </w:p>
    <w:p w:rsidR="002F3DA9" w:rsidRPr="001F3802" w:rsidRDefault="002F3DA9" w:rsidP="002F3DA9">
      <w:pPr>
        <w:spacing w:after="0" w:line="240" w:lineRule="auto"/>
        <w:rPr>
          <w:rFonts w:asciiTheme="minorBidi" w:eastAsia="Times New Roman" w:hAnsiTheme="minorBidi" w:cstheme="minorBidi"/>
          <w:color w:val="000000"/>
          <w:sz w:val="20"/>
          <w:szCs w:val="20"/>
        </w:rPr>
      </w:pPr>
      <w:r w:rsidRPr="001F3802">
        <w:rPr>
          <w:rFonts w:asciiTheme="minorBidi" w:eastAsia="Times New Roman" w:hAnsiTheme="minorBidi" w:cstheme="minorBidi"/>
          <w:b/>
          <w:bCs/>
          <w:color w:val="000000"/>
          <w:sz w:val="20"/>
          <w:szCs w:val="20"/>
        </w:rPr>
        <w:t xml:space="preserve">Zoom: </w:t>
      </w:r>
      <w:r w:rsidRPr="001F3802">
        <w:rPr>
          <w:rFonts w:asciiTheme="minorBidi" w:eastAsia="Times New Roman" w:hAnsiTheme="minorBidi" w:cstheme="minorBidi"/>
          <w:color w:val="000000"/>
          <w:sz w:val="20"/>
          <w:szCs w:val="20"/>
        </w:rPr>
        <w:t>The user can zoom in and out to the view using “+” and “-” buttons from Main View</w:t>
      </w:r>
    </w:p>
    <w:p w:rsidR="002F3DA9" w:rsidRPr="001F3802" w:rsidRDefault="002F3DA9" w:rsidP="002F3DA9">
      <w:pPr>
        <w:spacing w:after="0" w:line="240" w:lineRule="auto"/>
        <w:rPr>
          <w:rFonts w:asciiTheme="minorBidi" w:eastAsia="Times New Roman" w:hAnsiTheme="minorBidi" w:cstheme="minorBidi"/>
          <w:color w:val="000000"/>
          <w:sz w:val="23"/>
          <w:szCs w:val="23"/>
        </w:rPr>
      </w:pPr>
      <w:r w:rsidRPr="001F3802">
        <w:rPr>
          <w:rFonts w:asciiTheme="minorBidi" w:eastAsia="Times New Roman" w:hAnsiTheme="minorBidi" w:cstheme="minorBidi"/>
          <w:b/>
          <w:bCs/>
          <w:color w:val="000000"/>
          <w:sz w:val="23"/>
          <w:szCs w:val="23"/>
        </w:rPr>
        <w:t xml:space="preserve">Overview: </w:t>
      </w:r>
      <w:r w:rsidRPr="001F3802">
        <w:rPr>
          <w:rFonts w:asciiTheme="minorBidi" w:eastAsia="Times New Roman" w:hAnsiTheme="minorBidi" w:cstheme="minorBidi"/>
          <w:color w:val="000000"/>
          <w:sz w:val="23"/>
          <w:szCs w:val="23"/>
        </w:rPr>
        <w:t>At the bottom of each column in Matrix View, an overview of that specific column is provided so that the user can see the pattern of the change for all the row values for that specific disease characteristics column, without the need to zoom. When the Row mode is activated, and a sequence header is highlighted to show the mouse position, it also highlights a row in the overview of Matrix View.</w:t>
      </w:r>
    </w:p>
    <w:p w:rsidR="002F3DA9" w:rsidRPr="001F3802" w:rsidRDefault="002F3DA9" w:rsidP="002F3DA9">
      <w:pPr>
        <w:spacing w:after="0" w:line="240" w:lineRule="auto"/>
        <w:rPr>
          <w:rFonts w:asciiTheme="minorBidi" w:eastAsia="Times New Roman" w:hAnsiTheme="minorBidi" w:cstheme="minorBidi"/>
          <w:sz w:val="24"/>
          <w:szCs w:val="24"/>
        </w:rPr>
      </w:pPr>
      <w:r w:rsidRPr="001F3802">
        <w:rPr>
          <w:rFonts w:asciiTheme="minorBidi" w:eastAsia="Times New Roman" w:hAnsiTheme="minorBidi" w:cstheme="minorBidi"/>
          <w:color w:val="000000"/>
          <w:sz w:val="23"/>
          <w:szCs w:val="23"/>
        </w:rPr>
        <w:t xml:space="preserve">Matrix view and tabular view are linked together by shared row labels. </w:t>
      </w:r>
      <w:proofErr w:type="gramStart"/>
      <w:r w:rsidRPr="001F3802">
        <w:rPr>
          <w:rFonts w:asciiTheme="minorBidi" w:eastAsia="Times New Roman" w:hAnsiTheme="minorBidi" w:cstheme="minorBidi"/>
          <w:color w:val="000000"/>
          <w:sz w:val="23"/>
          <w:szCs w:val="23"/>
        </w:rPr>
        <w:t>Consequently, when the rows’ positions are changed in one view (for example if the user sorts the rows), their vertical positions will be changed in the other view accordingly.</w:t>
      </w:r>
      <w:proofErr w:type="gramEnd"/>
    </w:p>
    <w:p w:rsidR="002F3DA9" w:rsidRPr="001F3802" w:rsidRDefault="002F3DA9" w:rsidP="002C30D2">
      <w:pPr>
        <w:spacing w:after="0" w:line="240" w:lineRule="auto"/>
        <w:rPr>
          <w:rFonts w:asciiTheme="minorBidi" w:eastAsia="Times New Roman" w:hAnsiTheme="minorBidi" w:cstheme="minorBidi"/>
          <w:sz w:val="24"/>
          <w:szCs w:val="24"/>
        </w:rPr>
      </w:pPr>
    </w:p>
    <w:p w:rsidR="00C94714" w:rsidRPr="001F3802" w:rsidRDefault="00C94714" w:rsidP="00EF3159">
      <w:pPr>
        <w:autoSpaceDE w:val="0"/>
        <w:autoSpaceDN w:val="0"/>
        <w:adjustRightInd w:val="0"/>
        <w:spacing w:after="0" w:line="240" w:lineRule="auto"/>
        <w:rPr>
          <w:rFonts w:asciiTheme="minorBidi" w:hAnsiTheme="minorBidi" w:cstheme="minorBidi"/>
          <w:color w:val="000000"/>
        </w:rPr>
      </w:pPr>
    </w:p>
    <w:p w:rsidR="002F3DA9" w:rsidRPr="001F3802" w:rsidRDefault="001F3802" w:rsidP="002F3DA9">
      <w:pPr>
        <w:spacing w:before="100" w:beforeAutospacing="1" w:after="100" w:afterAutospacing="1" w:line="240" w:lineRule="auto"/>
        <w:outlineLvl w:val="1"/>
        <w:rPr>
          <w:rFonts w:asciiTheme="minorBidi" w:eastAsia="Times New Roman" w:hAnsiTheme="minorBidi" w:cstheme="minorBidi"/>
          <w:b/>
          <w:bCs/>
          <w:sz w:val="36"/>
          <w:szCs w:val="36"/>
        </w:rPr>
      </w:pPr>
      <w:r w:rsidRPr="001F3802">
        <w:rPr>
          <w:rFonts w:asciiTheme="minorBidi" w:eastAsia="Times New Roman" w:hAnsiTheme="minorBidi" w:cstheme="minorBidi"/>
          <w:b/>
          <w:bCs/>
          <w:color w:val="000000"/>
          <w:sz w:val="36"/>
          <w:szCs w:val="36"/>
        </w:rPr>
        <w:t>3</w:t>
      </w:r>
      <w:r w:rsidR="002F3DA9" w:rsidRPr="001F3802">
        <w:rPr>
          <w:rFonts w:asciiTheme="minorBidi" w:eastAsia="Times New Roman" w:hAnsiTheme="minorBidi" w:cstheme="minorBidi"/>
          <w:b/>
          <w:bCs/>
          <w:color w:val="000000"/>
          <w:sz w:val="36"/>
          <w:szCs w:val="36"/>
        </w:rPr>
        <w:t>.3. The P-Value View</w:t>
      </w:r>
    </w:p>
    <w:p w:rsidR="002F3DA9" w:rsidRPr="001F3802" w:rsidRDefault="002F3DA9" w:rsidP="002F3DA9">
      <w:pPr>
        <w:pStyle w:val="Heading1"/>
        <w:numPr>
          <w:ilvl w:val="0"/>
          <w:numId w:val="0"/>
        </w:numPr>
        <w:rPr>
          <w:rFonts w:asciiTheme="minorBidi" w:hAnsiTheme="minorBidi" w:cstheme="minorBidi"/>
          <w:sz w:val="36"/>
          <w:szCs w:val="36"/>
        </w:rPr>
      </w:pPr>
      <w:r w:rsidRPr="001F3802">
        <w:rPr>
          <w:rFonts w:asciiTheme="minorBidi" w:hAnsiTheme="minorBidi" w:cstheme="minorBidi"/>
          <w:noProof/>
          <w:sz w:val="36"/>
          <w:szCs w:val="36"/>
        </w:rPr>
        <w:drawing>
          <wp:inline distT="0" distB="0" distL="0" distR="0" wp14:anchorId="0E7C5899" wp14:editId="535F996E">
            <wp:extent cx="3343275" cy="1171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43275" cy="1171575"/>
                    </a:xfrm>
                    <a:prstGeom prst="rect">
                      <a:avLst/>
                    </a:prstGeom>
                    <a:noFill/>
                    <a:ln>
                      <a:noFill/>
                    </a:ln>
                  </pic:spPr>
                </pic:pic>
              </a:graphicData>
            </a:graphic>
          </wp:inline>
        </w:drawing>
      </w:r>
    </w:p>
    <w:p w:rsidR="002F3DA9" w:rsidRPr="001F3802" w:rsidRDefault="002F3DA9" w:rsidP="002F3DA9">
      <w:pPr>
        <w:autoSpaceDE w:val="0"/>
        <w:autoSpaceDN w:val="0"/>
        <w:adjustRightInd w:val="0"/>
        <w:spacing w:after="0" w:line="240" w:lineRule="auto"/>
        <w:rPr>
          <w:rFonts w:asciiTheme="minorBidi" w:hAnsiTheme="minorBidi" w:cstheme="minorBidi"/>
          <w:color w:val="984806" w:themeColor="accent6" w:themeShade="80"/>
        </w:rPr>
      </w:pPr>
      <w:r w:rsidRPr="001F3802">
        <w:rPr>
          <w:rFonts w:asciiTheme="minorBidi" w:hAnsiTheme="minorBidi" w:cstheme="minorBidi"/>
          <w:color w:val="000000"/>
        </w:rPr>
        <w:t>There is a pattern [</w:t>
      </w:r>
      <w:r w:rsidRPr="001F3802">
        <w:rPr>
          <w:rFonts w:asciiTheme="minorBidi" w:hAnsiTheme="minorBidi" w:cstheme="minorBidi"/>
          <w:color w:val="616EC5"/>
        </w:rPr>
        <w:t>4</w:t>
      </w:r>
      <w:r w:rsidRPr="001F3802">
        <w:rPr>
          <w:rFonts w:asciiTheme="minorBidi" w:hAnsiTheme="minorBidi" w:cstheme="minorBidi"/>
          <w:color w:val="000000"/>
        </w:rPr>
        <w:t>] within some of the columns that makes them interesting candidates to form new hypothesis.</w:t>
      </w:r>
    </w:p>
    <w:p w:rsidR="002F3DA9" w:rsidRPr="001F3802" w:rsidRDefault="002F3DA9" w:rsidP="002F3DA9">
      <w:pPr>
        <w:autoSpaceDE w:val="0"/>
        <w:autoSpaceDN w:val="0"/>
        <w:adjustRightInd w:val="0"/>
        <w:spacing w:after="0" w:line="240" w:lineRule="auto"/>
        <w:rPr>
          <w:rFonts w:asciiTheme="minorBidi" w:hAnsiTheme="minorBidi" w:cstheme="minorBidi"/>
          <w:color w:val="FF0000"/>
        </w:rPr>
      </w:pPr>
      <w:r w:rsidRPr="001F3802">
        <w:rPr>
          <w:rFonts w:asciiTheme="minorBidi" w:hAnsiTheme="minorBidi" w:cstheme="minorBidi"/>
          <w:color w:val="000000"/>
        </w:rPr>
        <w:lastRenderedPageBreak/>
        <w:t xml:space="preserve"> This pattern suggests a relationship between substitutions in a particular column and one of the characteristic of the rows</w:t>
      </w:r>
      <w:r w:rsidRPr="001F3802">
        <w:rPr>
          <w:rFonts w:asciiTheme="minorBidi" w:hAnsiTheme="minorBidi" w:cstheme="minorBidi"/>
          <w:color w:val="FF0000"/>
        </w:rPr>
        <w:t>.</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As humans do not complete pattern-detection tasks very well [</w:t>
      </w:r>
      <w:r w:rsidRPr="001F3802">
        <w:rPr>
          <w:rFonts w:asciiTheme="minorBidi" w:hAnsiTheme="minorBidi" w:cstheme="minorBidi"/>
          <w:color w:val="616EC5"/>
        </w:rPr>
        <w:t>28</w:t>
      </w:r>
      <w:r w:rsidRPr="001F3802">
        <w:rPr>
          <w:rFonts w:asciiTheme="minorBidi" w:hAnsiTheme="minorBidi" w:cstheme="minorBidi"/>
          <w:color w:val="000000"/>
        </w:rPr>
        <w:t xml:space="preserve">], we cannot rely on them to find this pattern in columns. </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p>
    <w:p w:rsidR="002F3DA9" w:rsidRPr="001F3802" w:rsidRDefault="002F3DA9" w:rsidP="002F3DA9">
      <w:pPr>
        <w:autoSpaceDE w:val="0"/>
        <w:autoSpaceDN w:val="0"/>
        <w:adjustRightInd w:val="0"/>
        <w:spacing w:after="0" w:line="240" w:lineRule="auto"/>
        <w:rPr>
          <w:rFonts w:asciiTheme="minorBidi" w:hAnsiTheme="minorBidi" w:cstheme="minorBidi"/>
        </w:rPr>
      </w:pPr>
      <w:r w:rsidRPr="001F3802">
        <w:rPr>
          <w:rFonts w:asciiTheme="minorBidi" w:hAnsiTheme="minorBidi" w:cstheme="minorBidi"/>
          <w:color w:val="984806" w:themeColor="accent6" w:themeShade="80"/>
        </w:rPr>
        <w:t xml:space="preserve">Commonly biologists use metrics detect interesting patterns. </w:t>
      </w:r>
      <w:r w:rsidRPr="001F3802">
        <w:rPr>
          <w:rFonts w:asciiTheme="minorBidi" w:hAnsiTheme="minorBidi" w:cstheme="minorBidi"/>
        </w:rPr>
        <w:t>Mann-Whitney U test’s p-value is one of the metrics used for finding relevant positions [4].</w:t>
      </w:r>
    </w:p>
    <w:p w:rsidR="002F3DA9" w:rsidRPr="001F3802" w:rsidRDefault="002F3DA9" w:rsidP="002F3DA9">
      <w:pPr>
        <w:autoSpaceDE w:val="0"/>
        <w:autoSpaceDN w:val="0"/>
        <w:adjustRightInd w:val="0"/>
        <w:spacing w:after="0" w:line="240" w:lineRule="auto"/>
        <w:rPr>
          <w:rFonts w:asciiTheme="minorBidi" w:hAnsiTheme="minorBidi" w:cstheme="minorBidi"/>
        </w:rPr>
      </w:pPr>
      <w:r w:rsidRPr="001F3802">
        <w:rPr>
          <w:rFonts w:asciiTheme="minorBidi" w:hAnsiTheme="minorBidi" w:cstheme="minorBidi"/>
        </w:rPr>
        <w:t xml:space="preserve">Using the Mann-Whitney U test, the severe rows can be separated from others by splitting all the rows into two groups based on the existence </w:t>
      </w:r>
      <w:proofErr w:type="gramStart"/>
      <w:r w:rsidRPr="001F3802">
        <w:rPr>
          <w:rFonts w:asciiTheme="minorBidi" w:hAnsiTheme="minorBidi" w:cstheme="minorBidi"/>
        </w:rPr>
        <w:t>of a substitutions</w:t>
      </w:r>
      <w:proofErr w:type="gramEnd"/>
      <w:r w:rsidRPr="001F3802">
        <w:rPr>
          <w:rFonts w:asciiTheme="minorBidi" w:hAnsiTheme="minorBidi" w:cstheme="minorBidi"/>
        </w:rPr>
        <w:t xml:space="preserve"> in them.</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rPr>
        <w:t>The negative of the logarithm of the P-Value suggests likeliness of the significant difference between the two groups.</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This value is shown by the bar lengths in P-value View to help users find relevant columns.</w:t>
      </w:r>
    </w:p>
    <w:p w:rsidR="002F3DA9" w:rsidRPr="001F3802" w:rsidRDefault="002F3DA9" w:rsidP="002F3DA9">
      <w:pPr>
        <w:autoSpaceDE w:val="0"/>
        <w:autoSpaceDN w:val="0"/>
        <w:adjustRightInd w:val="0"/>
        <w:spacing w:after="0" w:line="240" w:lineRule="auto"/>
        <w:rPr>
          <w:rFonts w:asciiTheme="minorBidi" w:hAnsiTheme="minorBidi" w:cstheme="minorBidi"/>
          <w:color w:val="FF0000"/>
        </w:rPr>
      </w:pPr>
      <w:r w:rsidRPr="001F3802">
        <w:rPr>
          <w:rFonts w:asciiTheme="minorBidi" w:hAnsiTheme="minorBidi" w:cstheme="minorBidi"/>
          <w:color w:val="000000"/>
        </w:rPr>
        <w:t>The length channel is the second most powerful channel for encoding the ordinal values [reference]. Therefore we used length to represent the p-value metric.</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 xml:space="preserve">The P-value view also provides the filtering feature. </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 xml:space="preserve">The filtering feature enables the user to filter out </w:t>
      </w:r>
      <w:del w:id="9" w:author="mina" w:date="2013-02-14T14:56:00Z">
        <w:r w:rsidRPr="001F3802" w:rsidDel="000C063E">
          <w:rPr>
            <w:rFonts w:asciiTheme="minorBidi" w:hAnsiTheme="minorBidi" w:cstheme="minorBidi"/>
            <w:color w:val="000000"/>
          </w:rPr>
          <w:delText>the</w:delText>
        </w:r>
      </w:del>
      <w:r w:rsidRPr="001F3802">
        <w:rPr>
          <w:rFonts w:asciiTheme="minorBidi" w:hAnsiTheme="minorBidi" w:cstheme="minorBidi"/>
          <w:color w:val="000000"/>
        </w:rPr>
        <w:t xml:space="preserve"> any column</w:t>
      </w:r>
      <w:del w:id="10" w:author="mina" w:date="2013-02-14T14:56:00Z">
        <w:r w:rsidRPr="001F3802" w:rsidDel="000C063E">
          <w:rPr>
            <w:rFonts w:asciiTheme="minorBidi" w:hAnsiTheme="minorBidi" w:cstheme="minorBidi"/>
            <w:color w:val="000000"/>
          </w:rPr>
          <w:delText>s</w:delText>
        </w:r>
      </w:del>
      <w:r w:rsidRPr="001F3802">
        <w:rPr>
          <w:rFonts w:asciiTheme="minorBidi" w:hAnsiTheme="minorBidi" w:cstheme="minorBidi"/>
          <w:color w:val="000000"/>
        </w:rPr>
        <w:t xml:space="preserve"> where the length of the bar </w:t>
      </w:r>
      <w:del w:id="11" w:author="mina" w:date="2013-02-14T15:07:00Z">
        <w:r w:rsidRPr="001F3802" w:rsidDel="00C94170">
          <w:rPr>
            <w:rFonts w:asciiTheme="minorBidi" w:hAnsiTheme="minorBidi" w:cstheme="minorBidi"/>
            <w:color w:val="000000"/>
          </w:rPr>
          <w:delText>bar lengths are</w:delText>
        </w:r>
      </w:del>
      <w:r w:rsidRPr="001F3802">
        <w:rPr>
          <w:rFonts w:asciiTheme="minorBidi" w:hAnsiTheme="minorBidi" w:cstheme="minorBidi"/>
          <w:color w:val="000000"/>
        </w:rPr>
        <w:t>is smaller than the filter number</w:t>
      </w:r>
      <w:del w:id="12" w:author="mina" w:date="2013-02-14T15:06:00Z">
        <w:r w:rsidRPr="001F3802" w:rsidDel="00C94170">
          <w:rPr>
            <w:rFonts w:asciiTheme="minorBidi" w:hAnsiTheme="minorBidi" w:cstheme="minorBidi"/>
            <w:color w:val="000000"/>
          </w:rPr>
          <w:delText xml:space="preserve"> </w:delText>
        </w:r>
      </w:del>
      <w:del w:id="13" w:author="mina" w:date="2013-02-14T15:04:00Z">
        <w:r w:rsidRPr="001F3802" w:rsidDel="00C94170">
          <w:rPr>
            <w:rFonts w:asciiTheme="minorBidi" w:hAnsiTheme="minorBidi" w:cstheme="minorBidi"/>
            <w:color w:val="000000"/>
          </w:rPr>
          <w:delText>on the filter</w:delText>
        </w:r>
      </w:del>
      <w:r w:rsidRPr="001F3802">
        <w:rPr>
          <w:rFonts w:asciiTheme="minorBidi" w:hAnsiTheme="minorBidi" w:cstheme="minorBidi"/>
          <w:color w:val="000000"/>
        </w:rPr>
        <w:t>. This view also lets the user sort the positions based on the bar length. The columns will be sorted from high to low and placed from right to left.</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 xml:space="preserve">In general, </w:t>
      </w:r>
      <w:del w:id="14" w:author="mina" w:date="2013-02-14T15:10:00Z">
        <w:r w:rsidRPr="001F3802" w:rsidDel="00C94170">
          <w:rPr>
            <w:rFonts w:asciiTheme="minorBidi" w:hAnsiTheme="minorBidi" w:cstheme="minorBidi"/>
            <w:color w:val="000000"/>
          </w:rPr>
          <w:delText xml:space="preserve">assuming that </w:delText>
        </w:r>
      </w:del>
      <w:r w:rsidRPr="001F3802">
        <w:rPr>
          <w:rFonts w:asciiTheme="minorBidi" w:hAnsiTheme="minorBidi" w:cstheme="minorBidi"/>
          <w:color w:val="000000"/>
        </w:rPr>
        <w:t xml:space="preserve">sorting all the rows </w:t>
      </w:r>
      <w:del w:id="15" w:author="mina" w:date="2013-02-14T15:10:00Z">
        <w:r w:rsidRPr="001F3802" w:rsidDel="00C94170">
          <w:rPr>
            <w:rFonts w:asciiTheme="minorBidi" w:hAnsiTheme="minorBidi" w:cstheme="minorBidi"/>
            <w:color w:val="000000"/>
          </w:rPr>
          <w:delText xml:space="preserve">are sorted </w:delText>
        </w:r>
      </w:del>
      <w:r w:rsidRPr="001F3802">
        <w:rPr>
          <w:rFonts w:asciiTheme="minorBidi" w:hAnsiTheme="minorBidi" w:cstheme="minorBidi"/>
          <w:color w:val="000000"/>
        </w:rPr>
        <w:t>according to</w:t>
      </w:r>
      <w:del w:id="16" w:author="mina" w:date="2013-02-14T15:11:00Z">
        <w:r w:rsidRPr="001F3802" w:rsidDel="00C94170">
          <w:rPr>
            <w:rFonts w:asciiTheme="minorBidi" w:hAnsiTheme="minorBidi" w:cstheme="minorBidi"/>
            <w:color w:val="000000"/>
          </w:rPr>
          <w:delText xml:space="preserve"> the values of</w:delText>
        </w:r>
      </w:del>
      <w:r w:rsidRPr="001F3802">
        <w:rPr>
          <w:rFonts w:asciiTheme="minorBidi" w:hAnsiTheme="minorBidi" w:cstheme="minorBidi"/>
          <w:color w:val="000000"/>
        </w:rPr>
        <w:t xml:space="preserve"> one of the characteristics from top to bottom, a significantly larger proportion of substitutions appear at the top rather than the bottom. A</w:t>
      </w:r>
      <w:r w:rsidRPr="001F3802">
        <w:rPr>
          <w:rFonts w:asciiTheme="minorBidi" w:hAnsiTheme="minorBidi" w:cstheme="minorBidi"/>
        </w:rPr>
        <w:t xml:space="preserve">s the user might want to focus on those columns with the higher bar length, </w:t>
      </w:r>
      <w:del w:id="17" w:author="mina" w:date="2013-02-14T15:14:00Z">
        <w:r w:rsidRPr="001F3802" w:rsidDel="00C94170">
          <w:rPr>
            <w:rFonts w:asciiTheme="minorBidi" w:hAnsiTheme="minorBidi" w:cstheme="minorBidi"/>
          </w:rPr>
          <w:delText>it is not efficient to</w:delText>
        </w:r>
        <w:r w:rsidRPr="001F3802" w:rsidDel="00191B34">
          <w:rPr>
            <w:rFonts w:asciiTheme="minorBidi" w:hAnsiTheme="minorBidi" w:cstheme="minorBidi"/>
          </w:rPr>
          <w:delText xml:space="preserve"> </w:delText>
        </w:r>
      </w:del>
      <w:r w:rsidRPr="001F3802">
        <w:rPr>
          <w:rFonts w:asciiTheme="minorBidi" w:hAnsiTheme="minorBidi" w:cstheme="minorBidi"/>
        </w:rPr>
        <w:t>merely hide/unhide all the other columns is not efficient. Instead, it would be more productive to sort the columns based on the reverse of the p-value (length of bars</w:t>
      </w:r>
      <w:r w:rsidRPr="001F3802">
        <w:rPr>
          <w:rFonts w:asciiTheme="minorBidi" w:hAnsiTheme="minorBidi" w:cstheme="minorBidi"/>
          <w:color w:val="000000"/>
        </w:rPr>
        <w:t xml:space="preserve">. </w:t>
      </w:r>
      <w:r w:rsidRPr="001F3802">
        <w:rPr>
          <w:rFonts w:asciiTheme="minorBidi" w:hAnsiTheme="minorBidi" w:cstheme="minorBidi"/>
          <w:color w:val="FF0000"/>
        </w:rPr>
        <w:t>keep the bars on top of the columns in Main View, so that the user could go over the bars while observing the columns’ pattern.</w:t>
      </w:r>
      <w:r w:rsidRPr="001F3802">
        <w:rPr>
          <w:rFonts w:asciiTheme="minorBidi" w:hAnsiTheme="minorBidi" w:cstheme="minorBidi"/>
          <w:color w:val="000000"/>
        </w:rPr>
        <w:t xml:space="preserve"> </w:t>
      </w:r>
    </w:p>
    <w:p w:rsidR="002F3DA9" w:rsidRPr="001F3802" w:rsidRDefault="002F3DA9" w:rsidP="002F3DA9">
      <w:pPr>
        <w:autoSpaceDE w:val="0"/>
        <w:autoSpaceDN w:val="0"/>
        <w:adjustRightInd w:val="0"/>
        <w:spacing w:after="0" w:line="240" w:lineRule="auto"/>
        <w:rPr>
          <w:rFonts w:asciiTheme="minorBidi" w:hAnsiTheme="minorBidi" w:cstheme="minorBidi"/>
          <w:color w:val="000000"/>
        </w:rPr>
      </w:pPr>
    </w:p>
    <w:p w:rsidR="002F3DA9" w:rsidRPr="001F3802" w:rsidRDefault="002F3DA9" w:rsidP="002F3DA9">
      <w:pPr>
        <w:rPr>
          <w:rFonts w:asciiTheme="minorBidi" w:hAnsiTheme="minorBidi" w:cstheme="minorBidi"/>
        </w:rPr>
      </w:pPr>
      <w:r w:rsidRPr="001F3802">
        <w:rPr>
          <w:rFonts w:asciiTheme="minorBidi" w:hAnsiTheme="minorBidi" w:cstheme="minorBidi"/>
        </w:rPr>
        <w:t xml:space="preserve">The Tabular view and the P–Value view are linked so that if the user re-orders the positions in one view, the </w:t>
      </w:r>
      <w:r w:rsidRPr="001F3802">
        <w:rPr>
          <w:rFonts w:asciiTheme="minorBidi" w:hAnsiTheme="minorBidi" w:cstheme="minorBidi"/>
          <w:color w:val="000000"/>
        </w:rPr>
        <w:t>corresponding column’s order</w:t>
      </w:r>
      <w:del w:id="18" w:author="mina" w:date="2013-02-14T15:20:00Z">
        <w:r w:rsidRPr="001F3802" w:rsidDel="00191B34">
          <w:rPr>
            <w:rFonts w:asciiTheme="minorBidi" w:hAnsiTheme="minorBidi" w:cstheme="minorBidi"/>
            <w:color w:val="000000"/>
          </w:rPr>
          <w:delText>s</w:delText>
        </w:r>
      </w:del>
      <w:r w:rsidRPr="001F3802">
        <w:rPr>
          <w:rFonts w:asciiTheme="minorBidi" w:hAnsiTheme="minorBidi" w:cstheme="minorBidi"/>
        </w:rPr>
        <w:t xml:space="preserve"> will be changed in the other. Also they can use the reset button to go back to the original domain ordering. </w:t>
      </w:r>
    </w:p>
    <w:p w:rsidR="002F3DA9" w:rsidRPr="001F3802" w:rsidRDefault="002F3DA9" w:rsidP="00AF369D">
      <w:pPr>
        <w:rPr>
          <w:rFonts w:asciiTheme="minorBidi" w:hAnsiTheme="minorBidi" w:cstheme="minorBidi"/>
        </w:rPr>
      </w:pPr>
    </w:p>
    <w:p w:rsidR="002C30D2" w:rsidRPr="001F3802" w:rsidRDefault="001F3802" w:rsidP="001F3802">
      <w:pPr>
        <w:spacing w:before="100" w:beforeAutospacing="1" w:after="100" w:afterAutospacing="1" w:line="240" w:lineRule="auto"/>
        <w:outlineLvl w:val="1"/>
        <w:rPr>
          <w:rFonts w:asciiTheme="minorBidi" w:eastAsia="Times New Roman" w:hAnsiTheme="minorBidi" w:cstheme="minorBidi"/>
          <w:b/>
          <w:bCs/>
          <w:sz w:val="36"/>
          <w:szCs w:val="36"/>
        </w:rPr>
      </w:pPr>
      <w:r w:rsidRPr="001F3802">
        <w:rPr>
          <w:rFonts w:asciiTheme="minorBidi" w:eastAsia="Times New Roman" w:hAnsiTheme="minorBidi" w:cstheme="minorBidi"/>
          <w:b/>
          <w:bCs/>
          <w:color w:val="000000"/>
          <w:sz w:val="36"/>
          <w:szCs w:val="36"/>
        </w:rPr>
        <w:t>3</w:t>
      </w:r>
      <w:r w:rsidR="002C30D2" w:rsidRPr="001F3802">
        <w:rPr>
          <w:rFonts w:asciiTheme="minorBidi" w:eastAsia="Times New Roman" w:hAnsiTheme="minorBidi" w:cstheme="minorBidi"/>
          <w:b/>
          <w:bCs/>
          <w:color w:val="000000"/>
          <w:sz w:val="36"/>
          <w:szCs w:val="36"/>
        </w:rPr>
        <w:t>.4. Group View</w:t>
      </w:r>
    </w:p>
    <w:p w:rsidR="00AB2199" w:rsidRPr="001F3802" w:rsidRDefault="00AB2199" w:rsidP="00F52A3D">
      <w:pPr>
        <w:autoSpaceDE w:val="0"/>
        <w:autoSpaceDN w:val="0"/>
        <w:adjustRightInd w:val="0"/>
        <w:spacing w:after="0" w:line="240" w:lineRule="auto"/>
        <w:rPr>
          <w:rFonts w:asciiTheme="minorBidi" w:hAnsiTheme="minorBidi" w:cstheme="minorBidi"/>
          <w:color w:val="000000"/>
        </w:rPr>
      </w:pPr>
    </w:p>
    <w:p w:rsidR="00407696" w:rsidRPr="001F3802" w:rsidRDefault="00407696" w:rsidP="00F52A3D">
      <w:pPr>
        <w:autoSpaceDE w:val="0"/>
        <w:autoSpaceDN w:val="0"/>
        <w:adjustRightInd w:val="0"/>
        <w:spacing w:after="0" w:line="240" w:lineRule="auto"/>
        <w:rPr>
          <w:rFonts w:asciiTheme="minorBidi" w:hAnsiTheme="minorBidi" w:cstheme="minorBidi"/>
          <w:color w:val="000000"/>
        </w:rPr>
      </w:pPr>
    </w:p>
    <w:p w:rsidR="00407696" w:rsidRPr="001F3802" w:rsidRDefault="00407696" w:rsidP="00F52A3D">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The group view helps Users to find related columns (or rows) and group them together to focus on fewer rows (less data dimensions) for future analysis.</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roofErr w:type="gramStart"/>
      <w:r w:rsidRPr="001F3802">
        <w:rPr>
          <w:rFonts w:asciiTheme="minorBidi" w:hAnsiTheme="minorBidi" w:cstheme="minorBidi"/>
          <w:color w:val="000000"/>
        </w:rPr>
        <w:t>grouping</w:t>
      </w:r>
      <w:proofErr w:type="gramEnd"/>
      <w:r w:rsidRPr="001F3802">
        <w:rPr>
          <w:rFonts w:asciiTheme="minorBidi" w:hAnsiTheme="minorBidi" w:cstheme="minorBidi"/>
          <w:color w:val="000000"/>
        </w:rPr>
        <w:t xml:space="preserve"> feature is defined for both columns and rows. </w:t>
      </w:r>
      <w:proofErr w:type="gramStart"/>
      <w:r w:rsidRPr="001F3802">
        <w:rPr>
          <w:rFonts w:asciiTheme="minorBidi" w:hAnsiTheme="minorBidi" w:cstheme="minorBidi"/>
          <w:color w:val="000000"/>
        </w:rPr>
        <w:t>the</w:t>
      </w:r>
      <w:proofErr w:type="gramEnd"/>
      <w:r w:rsidRPr="001F3802">
        <w:rPr>
          <w:rFonts w:asciiTheme="minorBidi" w:hAnsiTheme="minorBidi" w:cstheme="minorBidi"/>
          <w:color w:val="000000"/>
        </w:rPr>
        <w:t xml:space="preserve"> user is allowed to click on rows and add them to a newly created group. When the user is in</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roofErr w:type="gramStart"/>
      <w:r w:rsidRPr="001F3802">
        <w:rPr>
          <w:rFonts w:asciiTheme="minorBidi" w:hAnsiTheme="minorBidi" w:cstheme="minorBidi"/>
          <w:color w:val="000000"/>
        </w:rPr>
        <w:t>row</w:t>
      </w:r>
      <w:proofErr w:type="gramEnd"/>
      <w:r w:rsidRPr="001F3802">
        <w:rPr>
          <w:rFonts w:asciiTheme="minorBidi" w:hAnsiTheme="minorBidi" w:cstheme="minorBidi"/>
          <w:color w:val="000000"/>
        </w:rPr>
        <w:t xml:space="preserve"> mode, the user can select different rows to make a group of them.</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 xml:space="preserve">The user also can separately load each group into the views in order to investigate the group information and to focus on the relationships between the columns. It is more likely that they will make these groups from the relevant columns. Column </w:t>
      </w:r>
      <w:proofErr w:type="gramStart"/>
      <w:r w:rsidRPr="001F3802">
        <w:rPr>
          <w:rFonts w:asciiTheme="minorBidi" w:hAnsiTheme="minorBidi" w:cstheme="minorBidi"/>
          <w:color w:val="000000"/>
        </w:rPr>
        <w:t>Grouping</w:t>
      </w:r>
      <w:proofErr w:type="gramEnd"/>
      <w:r w:rsidRPr="001F3802">
        <w:rPr>
          <w:rFonts w:asciiTheme="minorBidi" w:hAnsiTheme="minorBidi" w:cstheme="minorBidi"/>
          <w:color w:val="000000"/>
        </w:rPr>
        <w:t xml:space="preserve"> The idea is to let the user make different groups from a combination</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roofErr w:type="gramStart"/>
      <w:r w:rsidRPr="001F3802">
        <w:rPr>
          <w:rFonts w:asciiTheme="minorBidi" w:hAnsiTheme="minorBidi" w:cstheme="minorBidi"/>
          <w:color w:val="000000"/>
        </w:rPr>
        <w:t>of</w:t>
      </w:r>
      <w:proofErr w:type="gramEnd"/>
      <w:r w:rsidRPr="001F3802">
        <w:rPr>
          <w:rFonts w:asciiTheme="minorBidi" w:hAnsiTheme="minorBidi" w:cstheme="minorBidi"/>
          <w:color w:val="000000"/>
        </w:rPr>
        <w:t xml:space="preserve"> different columns. The user can see an overview of the group and its general pattern.</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This view supports two categories of interactions with groups: basic grouping and augmented Grouping.</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In the Basic Grouping, groups are created by user based on their prior knowledge or observations.</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In contrast to the Basic Grouping, in the Augmented Grouping,  the users can  more effectively detect the columns  (or rows) of </w:t>
      </w:r>
      <w:r w:rsidRPr="001F3802">
        <w:rPr>
          <w:rFonts w:asciiTheme="minorBidi" w:hAnsiTheme="minorBidi" w:cstheme="minorBidi"/>
          <w:color w:val="000000"/>
        </w:rPr>
        <w:lastRenderedPageBreak/>
        <w:t>the same group because the system highlights  the relationships between columns(or rows) to guide group creation.</w:t>
      </w:r>
    </w:p>
    <w:p w:rsidR="00570C0E" w:rsidRPr="001F3802" w:rsidRDefault="00570C0E" w:rsidP="00570C0E">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The augmented grouping motivates the graph view.</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An overview of the distributions should allow analysts to see the big picture, and identify clusters, trends and outliers that may be candidates for detailed inspection [</w:t>
      </w:r>
      <w:r w:rsidRPr="001F3802">
        <w:rPr>
          <w:rFonts w:asciiTheme="minorBidi" w:hAnsiTheme="minorBidi" w:cstheme="minorBidi"/>
          <w:color w:val="616EC5"/>
        </w:rPr>
        <w:t>43</w:t>
      </w:r>
      <w:r w:rsidRPr="001F3802">
        <w:rPr>
          <w:rFonts w:asciiTheme="minorBidi" w:hAnsiTheme="minorBidi" w:cstheme="minorBidi"/>
          <w:color w:val="000000"/>
        </w:rPr>
        <w:t>]. Therefore, an overview of a group consists of a larger window than Main View information (prior to zooming).</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rPr>
          <w:rFonts w:asciiTheme="minorBidi" w:eastAsia="Times New Roman" w:hAnsiTheme="minorBidi" w:cstheme="minorBidi"/>
          <w:b/>
          <w:bCs/>
          <w:sz w:val="36"/>
          <w:szCs w:val="36"/>
        </w:rPr>
      </w:pPr>
      <w:r w:rsidRPr="001F3802">
        <w:rPr>
          <w:rFonts w:asciiTheme="minorBidi" w:hAnsiTheme="minorBidi" w:cstheme="minorBidi"/>
          <w:color w:val="000000"/>
        </w:rPr>
        <w:t xml:space="preserve">If the user clicks on the overview the content of that specific group is loaded in all other Views. There is a predefined group that contains the entire data-set for the user to be able to go back to the </w:t>
      </w:r>
      <w:r w:rsidRPr="001F3802">
        <w:rPr>
          <w:rFonts w:asciiTheme="minorBidi" w:hAnsiTheme="minorBidi" w:cstheme="minorBidi"/>
          <w:color w:val="FF0000"/>
        </w:rPr>
        <w:t>original data (with latest changes).</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Del="00F52A3D" w:rsidRDefault="00570C0E" w:rsidP="00570C0E">
      <w:pPr>
        <w:autoSpaceDE w:val="0"/>
        <w:autoSpaceDN w:val="0"/>
        <w:adjustRightInd w:val="0"/>
        <w:spacing w:after="0" w:line="240" w:lineRule="auto"/>
        <w:rPr>
          <w:del w:id="19" w:author="mina" w:date="2013-02-15T11:36:00Z"/>
          <w:rFonts w:asciiTheme="minorBidi" w:hAnsiTheme="minorBidi" w:cstheme="minorBidi"/>
          <w:color w:val="000000"/>
        </w:rPr>
      </w:pPr>
      <w:del w:id="20" w:author="mina" w:date="2013-02-15T11:36:00Z">
        <w:r w:rsidRPr="001F3802" w:rsidDel="00F52A3D">
          <w:rPr>
            <w:rFonts w:asciiTheme="minorBidi" w:hAnsiTheme="minorBidi" w:cstheme="minorBidi"/>
            <w:color w:val="FF0000"/>
          </w:rPr>
          <w:delText>The entire data set is kept as a default group</w:delText>
        </w:r>
        <w:r w:rsidRPr="001F3802" w:rsidDel="00F52A3D">
          <w:rPr>
            <w:rFonts w:asciiTheme="minorBidi" w:hAnsiTheme="minorBidi" w:cstheme="minorBidi"/>
            <w:color w:val="000000"/>
          </w:rPr>
          <w:delText>. That is updated with the latest changes that he user make to the entire data.</w:delText>
        </w:r>
      </w:del>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In order to guide the users to find related columns or related row, an augmented grouping feature is designed. This feature is different for rows and column because they could have different kind of relationships. The visualization of augmented feature is supported in Group View.</w:t>
      </w:r>
    </w:p>
    <w:p w:rsidR="00570C0E" w:rsidRPr="001F3802" w:rsidRDefault="00570C0E" w:rsidP="00570C0E">
      <w:pPr>
        <w:autoSpaceDE w:val="0"/>
        <w:autoSpaceDN w:val="0"/>
        <w:adjustRightInd w:val="0"/>
        <w:spacing w:after="0" w:line="240" w:lineRule="auto"/>
        <w:rPr>
          <w:rFonts w:asciiTheme="minorBidi" w:hAnsiTheme="minorBidi" w:cstheme="minorBidi"/>
          <w:color w:val="000000"/>
          <w:sz w:val="36"/>
          <w:szCs w:val="36"/>
        </w:rPr>
      </w:pPr>
    </w:p>
    <w:p w:rsidR="00407696"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 xml:space="preserve">There is linkage between Main View and the selected group. When the user selects a group among the previously created groups from Group View, the chosen group’s data will be uploaded into the system. Therefore, the data in all Views matches the data in the selected group. </w:t>
      </w:r>
      <w:proofErr w:type="gramStart"/>
      <w:r w:rsidRPr="001F3802">
        <w:rPr>
          <w:rFonts w:asciiTheme="minorBidi" w:hAnsiTheme="minorBidi" w:cstheme="minorBidi"/>
          <w:color w:val="000000"/>
        </w:rPr>
        <w:t>when</w:t>
      </w:r>
      <w:proofErr w:type="gramEnd"/>
      <w:r w:rsidRPr="001F3802">
        <w:rPr>
          <w:rFonts w:asciiTheme="minorBidi" w:hAnsiTheme="minorBidi" w:cstheme="minorBidi"/>
          <w:color w:val="000000"/>
        </w:rPr>
        <w:t xml:space="preserve"> the user’s mouse hovers a column, the corresponding column is highlighted in the overview of the currently selected group.</w:t>
      </w:r>
    </w:p>
    <w:p w:rsidR="00407696" w:rsidRPr="001F3802" w:rsidRDefault="00407696" w:rsidP="00F52A3D">
      <w:pPr>
        <w:autoSpaceDE w:val="0"/>
        <w:autoSpaceDN w:val="0"/>
        <w:adjustRightInd w:val="0"/>
        <w:spacing w:after="0" w:line="240" w:lineRule="auto"/>
        <w:rPr>
          <w:rFonts w:asciiTheme="minorBidi" w:hAnsiTheme="minorBidi" w:cstheme="minorBidi"/>
          <w:color w:val="000000"/>
        </w:rPr>
      </w:pPr>
    </w:p>
    <w:p w:rsidR="002C30D2" w:rsidRPr="001F3802" w:rsidRDefault="001F3802" w:rsidP="001F3802">
      <w:pPr>
        <w:spacing w:before="100" w:beforeAutospacing="1" w:after="100" w:afterAutospacing="1" w:line="240" w:lineRule="auto"/>
        <w:outlineLvl w:val="1"/>
        <w:rPr>
          <w:rFonts w:asciiTheme="minorBidi" w:eastAsia="Times New Roman" w:hAnsiTheme="minorBidi" w:cstheme="minorBidi"/>
          <w:b/>
          <w:bCs/>
          <w:sz w:val="36"/>
          <w:szCs w:val="36"/>
        </w:rPr>
      </w:pPr>
      <w:r w:rsidRPr="001F3802">
        <w:rPr>
          <w:rFonts w:asciiTheme="minorBidi" w:eastAsia="Times New Roman" w:hAnsiTheme="minorBidi" w:cstheme="minorBidi"/>
          <w:b/>
          <w:bCs/>
          <w:color w:val="000000"/>
          <w:sz w:val="36"/>
          <w:szCs w:val="36"/>
        </w:rPr>
        <w:t>3</w:t>
      </w:r>
      <w:r w:rsidR="002C30D2" w:rsidRPr="001F3802">
        <w:rPr>
          <w:rFonts w:asciiTheme="minorBidi" w:eastAsia="Times New Roman" w:hAnsiTheme="minorBidi" w:cstheme="minorBidi"/>
          <w:b/>
          <w:bCs/>
          <w:color w:val="000000"/>
          <w:sz w:val="36"/>
          <w:szCs w:val="36"/>
        </w:rPr>
        <w:t>.5. Graph View</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A node-link representation visualizes the relationship between the columns (or rows).</w:t>
      </w:r>
    </w:p>
    <w:p w:rsidR="00570C0E" w:rsidRPr="001F3802" w:rsidRDefault="00570C0E" w:rsidP="00570C0E">
      <w:pPr>
        <w:autoSpaceDE w:val="0"/>
        <w:autoSpaceDN w:val="0"/>
        <w:adjustRightInd w:val="0"/>
        <w:spacing w:after="0" w:line="240" w:lineRule="auto"/>
        <w:rPr>
          <w:rFonts w:asciiTheme="minorBidi" w:hAnsiTheme="minorBidi" w:cstheme="minorBidi"/>
          <w:color w:val="FF0000"/>
        </w:rPr>
      </w:pPr>
    </w:p>
    <w:p w:rsidR="00570C0E" w:rsidRPr="001F3802" w:rsidRDefault="00570C0E" w:rsidP="00570C0E">
      <w:pPr>
        <w:autoSpaceDE w:val="0"/>
        <w:autoSpaceDN w:val="0"/>
        <w:adjustRightInd w:val="0"/>
        <w:spacing w:after="0" w:line="240" w:lineRule="auto"/>
        <w:rPr>
          <w:rFonts w:asciiTheme="minorBidi" w:hAnsiTheme="minorBidi" w:cstheme="minorBidi"/>
          <w:color w:val="FF0000"/>
        </w:rPr>
      </w:pPr>
      <w:r w:rsidRPr="001F3802">
        <w:rPr>
          <w:rFonts w:asciiTheme="minorBidi" w:hAnsiTheme="minorBidi" w:cstheme="minorBidi"/>
          <w:color w:val="FF0000"/>
        </w:rPr>
        <w:t>Column relationship:</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Two kinds of relationships between any pair of columns are supported: Complementary patterns and Correlation.</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rPr>
        <w:t xml:space="preserve">Given that the substitutions in this data-set are represented by values 0 and 1, one may define the similarity between two columns with measures such as </w:t>
      </w:r>
      <w:r w:rsidRPr="001F3802">
        <w:rPr>
          <w:rFonts w:asciiTheme="minorBidi" w:hAnsiTheme="minorBidi" w:cstheme="minorBidi"/>
          <w:color w:val="000000"/>
        </w:rPr>
        <w:t xml:space="preserve">Pearson’s correlation calculation for any pair of column. </w:t>
      </w:r>
      <w:r w:rsidRPr="001F3802">
        <w:rPr>
          <w:rFonts w:asciiTheme="minorBidi" w:hAnsiTheme="minorBidi" w:cstheme="minorBidi"/>
        </w:rPr>
        <w:t xml:space="preserve">This is however not optimal because </w:t>
      </w:r>
      <w:del w:id="21" w:author="mina" w:date="2013-02-15T14:19:00Z">
        <w:r w:rsidRPr="001F3802" w:rsidDel="00BD76BA">
          <w:rPr>
            <w:rFonts w:asciiTheme="minorBidi" w:hAnsiTheme="minorBidi" w:cstheme="minorBidi"/>
          </w:rPr>
          <w:delText>due to</w:delText>
        </w:r>
      </w:del>
      <w:r w:rsidRPr="001F3802">
        <w:rPr>
          <w:rFonts w:asciiTheme="minorBidi" w:hAnsiTheme="minorBidi" w:cstheme="minorBidi"/>
        </w:rPr>
        <w:t xml:space="preserve"> many zeros (no substitution)</w:t>
      </w:r>
      <w:del w:id="22" w:author="mina" w:date="2013-02-15T14:20:00Z">
        <w:r w:rsidRPr="001F3802" w:rsidDel="00BD76BA">
          <w:rPr>
            <w:rFonts w:asciiTheme="minorBidi" w:hAnsiTheme="minorBidi" w:cstheme="minorBidi"/>
          </w:rPr>
          <w:delText xml:space="preserve"> occur </w:delText>
        </w:r>
      </w:del>
      <w:r w:rsidRPr="001F3802">
        <w:rPr>
          <w:rFonts w:asciiTheme="minorBidi" w:hAnsiTheme="minorBidi" w:cstheme="minorBidi"/>
        </w:rPr>
        <w:t>in the columns result</w:t>
      </w:r>
      <w:del w:id="23" w:author="mina" w:date="2013-02-15T14:21:00Z">
        <w:r w:rsidRPr="001F3802" w:rsidDel="00BD76BA">
          <w:rPr>
            <w:rFonts w:asciiTheme="minorBidi" w:hAnsiTheme="minorBidi" w:cstheme="minorBidi"/>
          </w:rPr>
          <w:delText>s</w:delText>
        </w:r>
      </w:del>
      <w:r w:rsidRPr="001F3802">
        <w:rPr>
          <w:rFonts w:asciiTheme="minorBidi" w:hAnsiTheme="minorBidi" w:cstheme="minorBidi"/>
        </w:rPr>
        <w:t xml:space="preserve"> in </w:t>
      </w:r>
      <w:del w:id="24" w:author="mina" w:date="2013-02-15T14:16:00Z">
        <w:r w:rsidRPr="001F3802" w:rsidDel="00BD76BA">
          <w:rPr>
            <w:rFonts w:asciiTheme="minorBidi" w:hAnsiTheme="minorBidi" w:cstheme="minorBidi"/>
          </w:rPr>
          <w:delText xml:space="preserve"> in</w:delText>
        </w:r>
      </w:del>
      <w:r w:rsidRPr="001F3802">
        <w:rPr>
          <w:rFonts w:asciiTheme="minorBidi" w:hAnsiTheme="minorBidi" w:cstheme="minorBidi"/>
        </w:rPr>
        <w:t>a correlation close to 1 indicating they are highly correlated however</w:t>
      </w:r>
      <w:del w:id="25" w:author="mina" w:date="2013-02-15T14:21:00Z">
        <w:r w:rsidRPr="001F3802" w:rsidDel="00BD76BA">
          <w:rPr>
            <w:rFonts w:asciiTheme="minorBidi" w:hAnsiTheme="minorBidi" w:cstheme="minorBidi"/>
          </w:rPr>
          <w:delText>which</w:delText>
        </w:r>
      </w:del>
      <w:r w:rsidRPr="001F3802">
        <w:rPr>
          <w:rFonts w:asciiTheme="minorBidi" w:hAnsiTheme="minorBidi" w:cstheme="minorBidi"/>
        </w:rPr>
        <w:t xml:space="preserve"> is not true</w:t>
      </w:r>
      <w:del w:id="26" w:author="mina" w:date="2013-02-15T14:21:00Z">
        <w:r w:rsidRPr="001F3802" w:rsidDel="00BD76BA">
          <w:rPr>
            <w:rFonts w:asciiTheme="minorBidi" w:hAnsiTheme="minorBidi" w:cstheme="minorBidi"/>
          </w:rPr>
          <w:delText>the case</w:delText>
        </w:r>
      </w:del>
      <w:r w:rsidRPr="001F3802">
        <w:rPr>
          <w:rFonts w:asciiTheme="minorBidi" w:hAnsiTheme="minorBidi" w:cstheme="minorBidi"/>
        </w:rPr>
        <w:t>.</w:t>
      </w:r>
    </w:p>
    <w:p w:rsidR="00570C0E" w:rsidRPr="001F3802" w:rsidDel="00BD76BA" w:rsidRDefault="00570C0E" w:rsidP="00570C0E">
      <w:pPr>
        <w:autoSpaceDE w:val="0"/>
        <w:autoSpaceDN w:val="0"/>
        <w:adjustRightInd w:val="0"/>
        <w:spacing w:after="0" w:line="240" w:lineRule="auto"/>
        <w:rPr>
          <w:del w:id="27" w:author="mina" w:date="2013-02-15T14:22:00Z"/>
          <w:rFonts w:asciiTheme="minorBidi" w:hAnsiTheme="minorBidi" w:cstheme="minorBidi"/>
          <w:b/>
          <w:bCs/>
          <w:color w:val="000000"/>
        </w:rPr>
      </w:pPr>
      <w:del w:id="28" w:author="mina" w:date="2013-02-15T14:22:00Z">
        <w:r w:rsidRPr="001F3802" w:rsidDel="00BD76BA">
          <w:rPr>
            <w:rFonts w:asciiTheme="minorBidi" w:hAnsiTheme="minorBidi" w:cstheme="minorBidi"/>
            <w:b/>
            <w:bCs/>
            <w:color w:val="000000"/>
          </w:rPr>
          <w:delText>Column Relation Metric</w:delText>
        </w:r>
      </w:del>
    </w:p>
    <w:p w:rsidR="00570C0E" w:rsidRPr="001F3802" w:rsidRDefault="00570C0E" w:rsidP="00570C0E">
      <w:pPr>
        <w:autoSpaceDE w:val="0"/>
        <w:autoSpaceDN w:val="0"/>
        <w:adjustRightInd w:val="0"/>
        <w:spacing w:after="0" w:line="240" w:lineRule="auto"/>
        <w:rPr>
          <w:rFonts w:asciiTheme="minorBidi" w:hAnsiTheme="minorBidi" w:cstheme="minorBidi"/>
        </w:rPr>
      </w:pPr>
      <w:r w:rsidRPr="001F3802">
        <w:rPr>
          <w:rFonts w:asciiTheme="minorBidi" w:hAnsiTheme="minorBidi" w:cstheme="minorBidi"/>
        </w:rPr>
        <w:t>To alleviate this problem, we propose to use a new measure which ignores the common zeros between columns. Assuming that two columns, X and Y, each have n members,</w:t>
      </w:r>
    </w:p>
    <w:p w:rsidR="00570C0E" w:rsidRPr="001F3802" w:rsidRDefault="00570C0E" w:rsidP="00570C0E">
      <w:pPr>
        <w:autoSpaceDE w:val="0"/>
        <w:autoSpaceDN w:val="0"/>
        <w:adjustRightInd w:val="0"/>
        <w:spacing w:after="0" w:line="240" w:lineRule="auto"/>
        <w:rPr>
          <w:rFonts w:asciiTheme="minorBidi" w:hAnsiTheme="minorBidi" w:cstheme="minorBidi"/>
        </w:rPr>
      </w:pPr>
      <w:r w:rsidRPr="001F3802">
        <w:rPr>
          <w:rFonts w:asciiTheme="minorBidi" w:hAnsiTheme="minorBidi" w:cstheme="minorBidi"/>
        </w:rPr>
        <w:t>X = {x</w:t>
      </w:r>
      <w:r w:rsidRPr="001F3802">
        <w:rPr>
          <w:rFonts w:asciiTheme="minorBidi" w:hAnsiTheme="minorBidi" w:cstheme="minorBidi"/>
          <w:sz w:val="16"/>
          <w:szCs w:val="16"/>
        </w:rPr>
        <w:t>1</w:t>
      </w:r>
      <w:r w:rsidRPr="001F3802">
        <w:rPr>
          <w:rFonts w:asciiTheme="minorBidi" w:hAnsiTheme="minorBidi" w:cstheme="minorBidi"/>
        </w:rPr>
        <w:t xml:space="preserve">, . . . </w:t>
      </w:r>
      <w:proofErr w:type="gramStart"/>
      <w:r w:rsidRPr="001F3802">
        <w:rPr>
          <w:rFonts w:asciiTheme="minorBidi" w:hAnsiTheme="minorBidi" w:cstheme="minorBidi"/>
        </w:rPr>
        <w:t>,</w:t>
      </w:r>
      <w:proofErr w:type="spellStart"/>
      <w:r w:rsidRPr="001F3802">
        <w:rPr>
          <w:rFonts w:asciiTheme="minorBidi" w:hAnsiTheme="minorBidi" w:cstheme="minorBidi"/>
        </w:rPr>
        <w:t>x</w:t>
      </w:r>
      <w:r w:rsidRPr="001F3802">
        <w:rPr>
          <w:rFonts w:asciiTheme="minorBidi" w:hAnsiTheme="minorBidi" w:cstheme="minorBidi"/>
          <w:sz w:val="16"/>
          <w:szCs w:val="16"/>
        </w:rPr>
        <w:t>n</w:t>
      </w:r>
      <w:proofErr w:type="spellEnd"/>
      <w:proofErr w:type="gramEnd"/>
      <w:r w:rsidRPr="001F3802">
        <w:rPr>
          <w:rFonts w:asciiTheme="minorBidi" w:hAnsiTheme="minorBidi" w:cstheme="minorBidi"/>
        </w:rPr>
        <w:t>} and Y = {y</w:t>
      </w:r>
      <w:r w:rsidRPr="001F3802">
        <w:rPr>
          <w:rFonts w:asciiTheme="minorBidi" w:hAnsiTheme="minorBidi" w:cstheme="minorBidi"/>
          <w:sz w:val="16"/>
          <w:szCs w:val="16"/>
        </w:rPr>
        <w:t>1</w:t>
      </w:r>
      <w:r w:rsidRPr="001F3802">
        <w:rPr>
          <w:rFonts w:asciiTheme="minorBidi" w:hAnsiTheme="minorBidi" w:cstheme="minorBidi"/>
        </w:rPr>
        <w:t xml:space="preserve">, . . . , </w:t>
      </w:r>
      <w:proofErr w:type="spellStart"/>
      <w:r w:rsidRPr="001F3802">
        <w:rPr>
          <w:rFonts w:asciiTheme="minorBidi" w:hAnsiTheme="minorBidi" w:cstheme="minorBidi"/>
        </w:rPr>
        <w:t>y</w:t>
      </w:r>
      <w:r w:rsidRPr="001F3802">
        <w:rPr>
          <w:rFonts w:asciiTheme="minorBidi" w:hAnsiTheme="minorBidi" w:cstheme="minorBidi"/>
          <w:sz w:val="16"/>
          <w:szCs w:val="16"/>
        </w:rPr>
        <w:t>n</w:t>
      </w:r>
      <w:proofErr w:type="spellEnd"/>
      <w:r w:rsidRPr="001F3802">
        <w:rPr>
          <w:rFonts w:asciiTheme="minorBidi" w:hAnsiTheme="minorBidi" w:cstheme="minorBidi"/>
        </w:rPr>
        <w:t>}. The measure is defined as follows:</w:t>
      </w:r>
    </w:p>
    <w:p w:rsidR="00570C0E" w:rsidRPr="001F3802" w:rsidRDefault="00570C0E" w:rsidP="00570C0E">
      <w:pPr>
        <w:autoSpaceDE w:val="0"/>
        <w:autoSpaceDN w:val="0"/>
        <w:adjustRightInd w:val="0"/>
        <w:spacing w:after="0" w:line="240" w:lineRule="auto"/>
        <w:rPr>
          <w:rFonts w:asciiTheme="minorBidi" w:hAnsiTheme="minorBidi" w:cstheme="minorBidi"/>
          <w:sz w:val="16"/>
          <w:szCs w:val="16"/>
        </w:rPr>
      </w:pPr>
      <w:r w:rsidRPr="001F3802">
        <w:rPr>
          <w:rFonts w:asciiTheme="minorBidi" w:hAnsiTheme="minorBidi" w:cstheme="minorBidi"/>
        </w:rPr>
        <w:t>M(X</w:t>
      </w:r>
      <w:proofErr w:type="gramStart"/>
      <w:r w:rsidRPr="001F3802">
        <w:rPr>
          <w:rFonts w:asciiTheme="minorBidi" w:hAnsiTheme="minorBidi" w:cstheme="minorBidi"/>
        </w:rPr>
        <w:t>,Y</w:t>
      </w:r>
      <w:proofErr w:type="gramEnd"/>
      <w:r w:rsidRPr="001F3802">
        <w:rPr>
          <w:rFonts w:asciiTheme="minorBidi" w:hAnsiTheme="minorBidi" w:cstheme="minorBidi"/>
        </w:rPr>
        <w:t xml:space="preserve">) = </w:t>
      </w:r>
      <w:r w:rsidRPr="001F3802">
        <w:rPr>
          <w:rFonts w:asciiTheme="minorBidi" w:hAnsiTheme="minorBidi" w:cstheme="minorBidi"/>
          <w:sz w:val="16"/>
          <w:szCs w:val="16"/>
        </w:rPr>
        <w:t>n</w:t>
      </w:r>
    </w:p>
    <w:p w:rsidR="00570C0E" w:rsidRPr="001F3802" w:rsidRDefault="00570C0E" w:rsidP="00570C0E">
      <w:pPr>
        <w:autoSpaceDE w:val="0"/>
        <w:autoSpaceDN w:val="0"/>
        <w:adjustRightInd w:val="0"/>
        <w:spacing w:after="0" w:line="240" w:lineRule="auto"/>
        <w:rPr>
          <w:rFonts w:asciiTheme="minorBidi" w:hAnsiTheme="minorBidi" w:cstheme="minorBidi"/>
          <w:sz w:val="16"/>
          <w:szCs w:val="16"/>
        </w:rPr>
      </w:pPr>
      <w:r w:rsidRPr="001F3802">
        <w:rPr>
          <w:rFonts w:asciiTheme="minorBidi" w:hAnsiTheme="minorBidi" w:cstheme="minorBidi"/>
          <w:sz w:val="16"/>
          <w:szCs w:val="16"/>
        </w:rPr>
        <w:t>i=1</w:t>
      </w:r>
    </w:p>
    <w:p w:rsidR="00570C0E" w:rsidRPr="001F3802" w:rsidRDefault="00570C0E" w:rsidP="00570C0E">
      <w:pPr>
        <w:autoSpaceDE w:val="0"/>
        <w:autoSpaceDN w:val="0"/>
        <w:adjustRightInd w:val="0"/>
        <w:spacing w:after="0" w:line="240" w:lineRule="auto"/>
        <w:rPr>
          <w:rFonts w:asciiTheme="minorBidi" w:hAnsiTheme="minorBidi" w:cstheme="minorBidi"/>
        </w:rPr>
      </w:pPr>
      <w:proofErr w:type="spellStart"/>
      <w:proofErr w:type="gramStart"/>
      <w:r w:rsidRPr="001F3802">
        <w:rPr>
          <w:rFonts w:asciiTheme="minorBidi" w:hAnsiTheme="minorBidi" w:cstheme="minorBidi"/>
        </w:rPr>
        <w:t>x</w:t>
      </w:r>
      <w:r w:rsidRPr="001F3802">
        <w:rPr>
          <w:rFonts w:asciiTheme="minorBidi" w:hAnsiTheme="minorBidi" w:cstheme="minorBidi"/>
          <w:sz w:val="16"/>
          <w:szCs w:val="16"/>
        </w:rPr>
        <w:t>i</w:t>
      </w:r>
      <w:r w:rsidRPr="001F3802">
        <w:rPr>
          <w:rFonts w:asciiTheme="minorBidi" w:hAnsiTheme="minorBidi" w:cstheme="minorBidi"/>
        </w:rPr>
        <w:t>y</w:t>
      </w:r>
      <w:r w:rsidRPr="001F3802">
        <w:rPr>
          <w:rFonts w:asciiTheme="minorBidi" w:hAnsiTheme="minorBidi" w:cstheme="minorBidi"/>
          <w:sz w:val="16"/>
          <w:szCs w:val="16"/>
        </w:rPr>
        <w:t>i</w:t>
      </w:r>
      <w:proofErr w:type="spellEnd"/>
      <w:proofErr w:type="gramEnd"/>
      <w:r w:rsidRPr="001F3802">
        <w:rPr>
          <w:rFonts w:asciiTheme="minorBidi" w:hAnsiTheme="minorBidi" w:cstheme="minorBidi"/>
          <w:sz w:val="16"/>
          <w:szCs w:val="16"/>
        </w:rPr>
        <w:t xml:space="preserve"> </w:t>
      </w:r>
      <w:r w:rsidRPr="001F3802">
        <w:rPr>
          <w:rFonts w:asciiTheme="minorBidi" w:hAnsiTheme="minorBidi" w:cstheme="minorBidi"/>
        </w:rPr>
        <w:t>−</w:t>
      </w:r>
    </w:p>
    <w:p w:rsidR="00570C0E" w:rsidRPr="001F3802" w:rsidRDefault="00570C0E" w:rsidP="00570C0E">
      <w:pPr>
        <w:autoSpaceDE w:val="0"/>
        <w:autoSpaceDN w:val="0"/>
        <w:adjustRightInd w:val="0"/>
        <w:spacing w:after="0" w:line="240" w:lineRule="auto"/>
        <w:rPr>
          <w:rFonts w:asciiTheme="minorBidi" w:hAnsiTheme="minorBidi" w:cstheme="minorBidi"/>
          <w:sz w:val="16"/>
          <w:szCs w:val="16"/>
        </w:rPr>
      </w:pPr>
      <w:proofErr w:type="gramStart"/>
      <w:r w:rsidRPr="001F3802">
        <w:rPr>
          <w:rFonts w:asciiTheme="minorBidi" w:hAnsiTheme="minorBidi" w:cstheme="minorBidi"/>
          <w:sz w:val="16"/>
          <w:szCs w:val="16"/>
        </w:rPr>
        <w:t>n</w:t>
      </w:r>
      <w:proofErr w:type="gramEnd"/>
    </w:p>
    <w:p w:rsidR="00570C0E" w:rsidRPr="001F3802" w:rsidRDefault="00570C0E" w:rsidP="00570C0E">
      <w:pPr>
        <w:autoSpaceDE w:val="0"/>
        <w:autoSpaceDN w:val="0"/>
        <w:adjustRightInd w:val="0"/>
        <w:spacing w:after="0" w:line="240" w:lineRule="auto"/>
        <w:rPr>
          <w:rFonts w:asciiTheme="minorBidi" w:hAnsiTheme="minorBidi" w:cstheme="minorBidi"/>
          <w:sz w:val="16"/>
          <w:szCs w:val="16"/>
        </w:rPr>
      </w:pPr>
      <w:r w:rsidRPr="001F3802">
        <w:rPr>
          <w:rFonts w:asciiTheme="minorBidi" w:hAnsiTheme="minorBidi" w:cstheme="minorBidi"/>
          <w:sz w:val="16"/>
          <w:szCs w:val="16"/>
        </w:rPr>
        <w:t>i=1</w:t>
      </w:r>
    </w:p>
    <w:p w:rsidR="00570C0E" w:rsidRPr="001F3802" w:rsidRDefault="00570C0E" w:rsidP="00570C0E">
      <w:pPr>
        <w:autoSpaceDE w:val="0"/>
        <w:autoSpaceDN w:val="0"/>
        <w:adjustRightInd w:val="0"/>
        <w:spacing w:after="0" w:line="240" w:lineRule="auto"/>
        <w:rPr>
          <w:rFonts w:asciiTheme="minorBidi" w:hAnsiTheme="minorBidi" w:cstheme="minorBidi"/>
        </w:rPr>
      </w:pPr>
      <w:proofErr w:type="gramStart"/>
      <w:r w:rsidRPr="001F3802">
        <w:rPr>
          <w:rFonts w:asciiTheme="minorBidi" w:hAnsiTheme="minorBidi" w:cstheme="minorBidi"/>
        </w:rPr>
        <w:t>x</w:t>
      </w:r>
      <w:r w:rsidRPr="001F3802">
        <w:rPr>
          <w:rFonts w:asciiTheme="minorBidi" w:hAnsiTheme="minorBidi" w:cstheme="minorBidi"/>
          <w:sz w:val="16"/>
          <w:szCs w:val="16"/>
        </w:rPr>
        <w:t>i</w:t>
      </w:r>
      <w:proofErr w:type="gramEnd"/>
      <w:r w:rsidRPr="001F3802">
        <w:rPr>
          <w:rFonts w:asciiTheme="minorBidi" w:hAnsiTheme="minorBidi" w:cstheme="minorBidi"/>
          <w:sz w:val="16"/>
          <w:szCs w:val="16"/>
        </w:rPr>
        <w:t xml:space="preserve"> </w:t>
      </w:r>
      <w:r w:rsidRPr="001F3802">
        <w:rPr>
          <w:rFonts w:ascii="Cambria Math" w:hAnsi="Cambria Math" w:cs="Cambria Math"/>
        </w:rPr>
        <w:t>⊕</w:t>
      </w:r>
      <w:r w:rsidRPr="001F3802">
        <w:rPr>
          <w:rFonts w:asciiTheme="minorBidi" w:hAnsiTheme="minorBidi" w:cstheme="minorBidi"/>
        </w:rPr>
        <w:t xml:space="preserve"> </w:t>
      </w:r>
      <w:proofErr w:type="spellStart"/>
      <w:r w:rsidRPr="001F3802">
        <w:rPr>
          <w:rFonts w:asciiTheme="minorBidi" w:hAnsiTheme="minorBidi" w:cstheme="minorBidi"/>
        </w:rPr>
        <w:t>y</w:t>
      </w:r>
      <w:r w:rsidRPr="001F3802">
        <w:rPr>
          <w:rFonts w:asciiTheme="minorBidi" w:hAnsiTheme="minorBidi" w:cstheme="minorBidi"/>
          <w:sz w:val="16"/>
          <w:szCs w:val="16"/>
        </w:rPr>
        <w:t>i</w:t>
      </w:r>
      <w:proofErr w:type="spellEnd"/>
      <w:r w:rsidRPr="001F3802">
        <w:rPr>
          <w:rFonts w:asciiTheme="minorBidi" w:hAnsiTheme="minorBidi" w:cstheme="minorBidi"/>
        </w:rPr>
        <w:t>, (3.2)</w:t>
      </w:r>
    </w:p>
    <w:p w:rsidR="00570C0E" w:rsidRPr="001F3802" w:rsidRDefault="00570C0E" w:rsidP="00570C0E">
      <w:pPr>
        <w:autoSpaceDE w:val="0"/>
        <w:autoSpaceDN w:val="0"/>
        <w:adjustRightInd w:val="0"/>
        <w:spacing w:after="0" w:line="240" w:lineRule="auto"/>
        <w:rPr>
          <w:rFonts w:asciiTheme="minorBidi" w:hAnsiTheme="minorBidi" w:cstheme="minorBidi"/>
        </w:rPr>
      </w:pPr>
      <w:proofErr w:type="gramStart"/>
      <w:r w:rsidRPr="001F3802">
        <w:rPr>
          <w:rFonts w:asciiTheme="minorBidi" w:hAnsiTheme="minorBidi" w:cstheme="minorBidi"/>
        </w:rPr>
        <w:t>where</w:t>
      </w:r>
      <w:proofErr w:type="gramEnd"/>
      <w:r w:rsidRPr="001F3802">
        <w:rPr>
          <w:rFonts w:asciiTheme="minorBidi" w:hAnsiTheme="minorBidi" w:cstheme="minorBidi"/>
        </w:rPr>
        <w:t xml:space="preserve"> </w:t>
      </w:r>
      <w:r w:rsidRPr="001F3802">
        <w:rPr>
          <w:rFonts w:ascii="Cambria Math" w:hAnsi="Cambria Math" w:cs="Cambria Math"/>
        </w:rPr>
        <w:t>⊕</w:t>
      </w:r>
      <w:r w:rsidRPr="001F3802">
        <w:rPr>
          <w:rFonts w:asciiTheme="minorBidi" w:hAnsiTheme="minorBidi" w:cstheme="minorBidi"/>
        </w:rPr>
        <w:t xml:space="preserve"> is the logical XOR operation and results in 1 when one of the side equals to 1 the other side equals to 0. This </w:t>
      </w:r>
      <w:proofErr w:type="gramStart"/>
      <w:r w:rsidRPr="001F3802">
        <w:rPr>
          <w:rFonts w:asciiTheme="minorBidi" w:hAnsiTheme="minorBidi" w:cstheme="minorBidi"/>
        </w:rPr>
        <w:t>measure,</w:t>
      </w:r>
      <w:proofErr w:type="gramEnd"/>
      <w:r w:rsidRPr="001F3802">
        <w:rPr>
          <w:rFonts w:asciiTheme="minorBidi" w:hAnsiTheme="minorBidi" w:cstheme="minorBidi"/>
        </w:rPr>
        <w:t xml:space="preserve"> ignores entries with no substitution in both columns, increases when entries with substitutions occurs together and decreases when substitution complements each other. Given that, both positive and negative values are expected.</w:t>
      </w:r>
    </w:p>
    <w:p w:rsidR="00570C0E" w:rsidRPr="001F3802" w:rsidRDefault="00570C0E" w:rsidP="00570C0E">
      <w:pPr>
        <w:autoSpaceDE w:val="0"/>
        <w:autoSpaceDN w:val="0"/>
        <w:adjustRightInd w:val="0"/>
        <w:spacing w:after="0" w:line="240" w:lineRule="auto"/>
        <w:rPr>
          <w:rFonts w:asciiTheme="minorBidi" w:hAnsiTheme="minorBidi" w:cstheme="minorBidi"/>
        </w:rPr>
      </w:pPr>
    </w:p>
    <w:p w:rsidR="00570C0E" w:rsidRPr="001F3802" w:rsidRDefault="00570C0E" w:rsidP="00570C0E">
      <w:pPr>
        <w:autoSpaceDE w:val="0"/>
        <w:autoSpaceDN w:val="0"/>
        <w:adjustRightInd w:val="0"/>
        <w:spacing w:after="0" w:line="240" w:lineRule="auto"/>
        <w:rPr>
          <w:rFonts w:asciiTheme="minorBidi" w:hAnsiTheme="minorBidi" w:cstheme="minorBidi"/>
          <w:color w:val="FF0000"/>
        </w:rPr>
      </w:pPr>
      <w:r w:rsidRPr="001F3802">
        <w:rPr>
          <w:rFonts w:asciiTheme="minorBidi" w:hAnsiTheme="minorBidi" w:cstheme="minorBidi"/>
          <w:color w:val="FF0000"/>
        </w:rPr>
        <w:t>Row Relation:</w:t>
      </w:r>
    </w:p>
    <w:p w:rsidR="00570C0E" w:rsidRPr="001F3802" w:rsidRDefault="00570C0E" w:rsidP="00570C0E">
      <w:pPr>
        <w:autoSpaceDE w:val="0"/>
        <w:autoSpaceDN w:val="0"/>
        <w:adjustRightInd w:val="0"/>
        <w:spacing w:after="0" w:line="240" w:lineRule="auto"/>
        <w:rPr>
          <w:rFonts w:asciiTheme="minorBidi" w:hAnsiTheme="minorBidi" w:cstheme="minorBidi"/>
        </w:rPr>
      </w:pPr>
      <w:r w:rsidRPr="001F3802">
        <w:rPr>
          <w:rFonts w:asciiTheme="minorBidi" w:hAnsiTheme="minorBidi" w:cstheme="minorBidi"/>
        </w:rPr>
        <w:t>The relations between rows are hierarchical. The already designed</w:t>
      </w:r>
    </w:p>
    <w:p w:rsidR="00570C0E" w:rsidRPr="001F3802" w:rsidRDefault="00570C0E" w:rsidP="00570C0E">
      <w:pPr>
        <w:autoSpaceDE w:val="0"/>
        <w:autoSpaceDN w:val="0"/>
        <w:adjustRightInd w:val="0"/>
        <w:spacing w:after="0" w:line="240" w:lineRule="auto"/>
        <w:rPr>
          <w:rFonts w:asciiTheme="minorBidi" w:hAnsiTheme="minorBidi" w:cstheme="minorBidi"/>
        </w:rPr>
      </w:pPr>
      <w:r w:rsidRPr="001F3802">
        <w:rPr>
          <w:rFonts w:asciiTheme="minorBidi" w:hAnsiTheme="minorBidi" w:cstheme="minorBidi"/>
        </w:rPr>
        <w:t>Graph View tis used to make a Tree for the representation of this relationship.</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lang w:val="en-CA"/>
        </w:rPr>
        <w:t>Some of the submissions [</w:t>
      </w:r>
      <w:r w:rsidRPr="001F3802">
        <w:rPr>
          <w:rFonts w:asciiTheme="minorBidi" w:hAnsiTheme="minorBidi" w:cstheme="minorBidi"/>
          <w:color w:val="616EC5"/>
          <w:lang w:val="en-CA"/>
        </w:rPr>
        <w:t>22</w:t>
      </w:r>
      <w:r w:rsidRPr="001F3802">
        <w:rPr>
          <w:rFonts w:asciiTheme="minorBidi" w:hAnsiTheme="minorBidi" w:cstheme="minorBidi"/>
          <w:color w:val="000000"/>
          <w:lang w:val="en-CA"/>
        </w:rPr>
        <w:t xml:space="preserve">, </w:t>
      </w:r>
      <w:r w:rsidRPr="001F3802">
        <w:rPr>
          <w:rFonts w:asciiTheme="minorBidi" w:hAnsiTheme="minorBidi" w:cstheme="minorBidi"/>
          <w:color w:val="616EC5"/>
          <w:lang w:val="en-CA"/>
        </w:rPr>
        <w:t>12</w:t>
      </w:r>
      <w:r w:rsidRPr="001F3802">
        <w:rPr>
          <w:rFonts w:asciiTheme="minorBidi" w:hAnsiTheme="minorBidi" w:cstheme="minorBidi"/>
          <w:color w:val="000000"/>
          <w:lang w:val="en-CA"/>
        </w:rPr>
        <w:t>] used the Minimum Spanning Tree for constructing the evolutionary tree. The weight of the edges was the Hamming distance between the two nodes [</w:t>
      </w:r>
      <w:r w:rsidRPr="001F3802">
        <w:rPr>
          <w:rFonts w:asciiTheme="minorBidi" w:hAnsiTheme="minorBidi" w:cstheme="minorBidi"/>
          <w:color w:val="616EC5"/>
          <w:lang w:val="en-CA"/>
        </w:rPr>
        <w:t>19</w:t>
      </w:r>
      <w:r w:rsidRPr="001F3802">
        <w:rPr>
          <w:rFonts w:asciiTheme="minorBidi" w:hAnsiTheme="minorBidi" w:cstheme="minorBidi"/>
          <w:color w:val="000000"/>
          <w:lang w:val="en-CA"/>
        </w:rPr>
        <w:t xml:space="preserve">]. The Hamming distance was the number of positions that differed in any two rows that implied the number of </w:t>
      </w:r>
      <w:r w:rsidRPr="001F3802">
        <w:rPr>
          <w:rFonts w:asciiTheme="minorBidi" w:hAnsiTheme="minorBidi" w:cstheme="minorBidi"/>
          <w:color w:val="000000"/>
          <w:lang w:val="en-CA"/>
        </w:rPr>
        <w:lastRenderedPageBreak/>
        <w:t xml:space="preserve">changes is needed to transform one sequence to the other. The Minimum Spanning Tree is a tree in a graph that connects </w:t>
      </w:r>
      <w:r w:rsidRPr="001F3802">
        <w:rPr>
          <w:rFonts w:asciiTheme="minorBidi" w:hAnsiTheme="minorBidi" w:cstheme="minorBidi"/>
          <w:lang w:val="en-CA"/>
        </w:rPr>
        <w:t>all nodes (rows) and its total edge weight is the minimum of total edge weights of all the possible trees</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One alternative representation for relationship between a pair of columns is the matrix visualization [</w:t>
      </w:r>
      <w:r w:rsidRPr="001F3802">
        <w:rPr>
          <w:rFonts w:asciiTheme="minorBidi" w:hAnsiTheme="minorBidi" w:cstheme="minorBidi"/>
          <w:color w:val="616EC5"/>
        </w:rPr>
        <w:t>15</w:t>
      </w:r>
      <w:r w:rsidRPr="001F3802">
        <w:rPr>
          <w:rFonts w:asciiTheme="minorBidi" w:hAnsiTheme="minorBidi" w:cstheme="minorBidi"/>
          <w:color w:val="000000"/>
        </w:rPr>
        <w:t xml:space="preserve">]. One benefit of using this matrix is, by re-arranging the rows and columns, some interesting patterns would be revealed. However, this option requires a large screen space. One drawback is that we cannot eliminate the cells with 0 </w:t>
      </w:r>
      <w:proofErr w:type="gramStart"/>
      <w:r w:rsidRPr="001F3802">
        <w:rPr>
          <w:rFonts w:asciiTheme="minorBidi" w:hAnsiTheme="minorBidi" w:cstheme="minorBidi"/>
          <w:color w:val="000000"/>
        </w:rPr>
        <w:t>correlation</w:t>
      </w:r>
      <w:proofErr w:type="gramEnd"/>
      <w:r w:rsidRPr="001F3802">
        <w:rPr>
          <w:rFonts w:asciiTheme="minorBidi" w:hAnsiTheme="minorBidi" w:cstheme="minorBidi"/>
          <w:color w:val="000000"/>
        </w:rPr>
        <w:t xml:space="preserve"> from the space.</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 xml:space="preserve">The second option is using a node-link graph, where there is a link between a pair of columns only if their correlation is non-zero. The link is </w:t>
      </w:r>
      <w:proofErr w:type="spellStart"/>
      <w:r w:rsidRPr="001F3802">
        <w:rPr>
          <w:rFonts w:asciiTheme="minorBidi" w:hAnsiTheme="minorBidi" w:cstheme="minorBidi"/>
          <w:color w:val="000000"/>
        </w:rPr>
        <w:t>coloured</w:t>
      </w:r>
      <w:proofErr w:type="spellEnd"/>
      <w:r w:rsidRPr="001F3802">
        <w:rPr>
          <w:rFonts w:asciiTheme="minorBidi" w:hAnsiTheme="minorBidi" w:cstheme="minorBidi"/>
          <w:color w:val="000000"/>
        </w:rPr>
        <w:t xml:space="preserve"> blue for correlation (numbers greater than 0) and red for complementary (numbers less than 0). </w:t>
      </w:r>
      <w:proofErr w:type="spellStart"/>
      <w:r w:rsidRPr="001F3802">
        <w:rPr>
          <w:rFonts w:asciiTheme="minorBidi" w:hAnsiTheme="minorBidi" w:cstheme="minorBidi"/>
          <w:color w:val="000000"/>
        </w:rPr>
        <w:t>Colour</w:t>
      </w:r>
      <w:proofErr w:type="spellEnd"/>
      <w:r w:rsidRPr="001F3802">
        <w:rPr>
          <w:rFonts w:asciiTheme="minorBidi" w:hAnsiTheme="minorBidi" w:cstheme="minorBidi"/>
          <w:color w:val="000000"/>
        </w:rPr>
        <w:t xml:space="preserve"> saturations and line weights are also redundantly used to encode the same information.</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As there are a considerable number of columns with zero correlations, this option conserves the space better than the table representation.</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Assuming we know the degree of the relationship between a pair of columns with numbers from 0 to 1 for correlated ones and -1 to 0 for complementary ones, my initial suggestion to encode this information was using a graph or a table representation.</w:t>
      </w:r>
    </w:p>
    <w:p w:rsidR="00570C0E" w:rsidRPr="001F3802" w:rsidRDefault="00570C0E" w:rsidP="00570C0E">
      <w:pPr>
        <w:autoSpaceDE w:val="0"/>
        <w:autoSpaceDN w:val="0"/>
        <w:adjustRightInd w:val="0"/>
        <w:spacing w:after="0" w:line="240" w:lineRule="auto"/>
        <w:rPr>
          <w:rFonts w:asciiTheme="minorBidi" w:hAnsiTheme="minorBidi" w:cstheme="minorBidi"/>
          <w:color w:val="FF0000"/>
        </w:rPr>
      </w:pPr>
      <w:r w:rsidRPr="001F3802">
        <w:rPr>
          <w:rFonts w:asciiTheme="minorBidi" w:hAnsiTheme="minorBidi" w:cstheme="minorBidi"/>
          <w:color w:val="FF0000"/>
        </w:rPr>
        <w:t>Interaction:</w:t>
      </w: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r w:rsidRPr="001F3802">
        <w:rPr>
          <w:rFonts w:asciiTheme="minorBidi" w:hAnsiTheme="minorBidi" w:cstheme="minorBidi"/>
          <w:color w:val="000000"/>
        </w:rPr>
        <w:t>There is also another filter mechanism built into the view that removes the different levels of correlation links.</w:t>
      </w:r>
    </w:p>
    <w:p w:rsidR="00570C0E" w:rsidRPr="001F3802" w:rsidRDefault="00570C0E" w:rsidP="00570C0E">
      <w:pPr>
        <w:autoSpaceDE w:val="0"/>
        <w:autoSpaceDN w:val="0"/>
        <w:adjustRightInd w:val="0"/>
        <w:spacing w:after="0" w:line="240" w:lineRule="auto"/>
        <w:rPr>
          <w:rFonts w:asciiTheme="minorBidi" w:hAnsiTheme="minorBidi" w:cstheme="minorBidi"/>
        </w:rPr>
      </w:pPr>
    </w:p>
    <w:p w:rsidR="00570C0E" w:rsidRPr="001F3802" w:rsidRDefault="00570C0E" w:rsidP="00570C0E">
      <w:pPr>
        <w:autoSpaceDE w:val="0"/>
        <w:autoSpaceDN w:val="0"/>
        <w:adjustRightInd w:val="0"/>
        <w:spacing w:after="0" w:line="240" w:lineRule="auto"/>
        <w:rPr>
          <w:rFonts w:asciiTheme="minorBidi" w:hAnsiTheme="minorBidi" w:cstheme="minorBidi"/>
          <w:color w:val="000000"/>
        </w:rPr>
      </w:pPr>
      <w:proofErr w:type="gramStart"/>
      <w:r w:rsidRPr="001F3802">
        <w:rPr>
          <w:rFonts w:asciiTheme="minorBidi" w:hAnsiTheme="minorBidi" w:cstheme="minorBidi"/>
          <w:color w:val="31849B" w:themeColor="accent5" w:themeShade="BF"/>
        </w:rPr>
        <w:t>the</w:t>
      </w:r>
      <w:proofErr w:type="gramEnd"/>
      <w:r w:rsidRPr="001F3802">
        <w:rPr>
          <w:rFonts w:asciiTheme="minorBidi" w:hAnsiTheme="minorBidi" w:cstheme="minorBidi"/>
          <w:color w:val="31849B" w:themeColor="accent5" w:themeShade="BF"/>
        </w:rPr>
        <w:t xml:space="preserve"> user’s mouse position highlights the corresponding row label in Main View (in as well as the equivalent node label in Graph View the user deletes a row from the </w:t>
      </w:r>
      <w:r w:rsidRPr="001F3802">
        <w:rPr>
          <w:rFonts w:asciiTheme="minorBidi" w:hAnsiTheme="minorBidi" w:cstheme="minorBidi"/>
          <w:color w:val="000000"/>
        </w:rPr>
        <w:t>matching node in Graph View will be deleted.</w:t>
      </w:r>
    </w:p>
    <w:p w:rsidR="00570C0E" w:rsidRPr="001F3802" w:rsidRDefault="00570C0E" w:rsidP="00570C0E">
      <w:pPr>
        <w:rPr>
          <w:rFonts w:asciiTheme="minorBidi" w:hAnsiTheme="minorBidi" w:cstheme="minorBidi"/>
        </w:rPr>
      </w:pPr>
      <w:r w:rsidRPr="001F3802">
        <w:rPr>
          <w:rFonts w:asciiTheme="minorBidi" w:hAnsiTheme="minorBidi" w:cstheme="minorBidi"/>
          <w:color w:val="000000"/>
        </w:rPr>
        <w:t>Two filters are placed to enable the user to sort out the columns based on the strengths of their connection.</w:t>
      </w:r>
    </w:p>
    <w:p w:rsidR="00C056F6" w:rsidRDefault="00C056F6"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Default="001F3802" w:rsidP="002C30D2">
      <w:pPr>
        <w:rPr>
          <w:rFonts w:asciiTheme="minorBidi" w:hAnsiTheme="minorBidi" w:cstheme="minorBidi"/>
        </w:rPr>
      </w:pPr>
    </w:p>
    <w:p w:rsidR="001F3802" w:rsidRPr="001F3802" w:rsidRDefault="001F3802" w:rsidP="002C30D2">
      <w:pPr>
        <w:rPr>
          <w:rFonts w:asciiTheme="minorBidi" w:hAnsiTheme="minorBidi" w:cstheme="minorBidi"/>
        </w:rPr>
      </w:pPr>
    </w:p>
    <w:p w:rsidR="00C056F6" w:rsidRPr="001F3802" w:rsidRDefault="001F3802" w:rsidP="002C30D2">
      <w:pPr>
        <w:rPr>
          <w:rFonts w:asciiTheme="minorBidi" w:hAnsiTheme="minorBidi" w:cstheme="minorBidi"/>
          <w:b/>
          <w:bCs/>
          <w:sz w:val="28"/>
          <w:szCs w:val="28"/>
        </w:rPr>
      </w:pPr>
      <w:r w:rsidRPr="001F3802">
        <w:rPr>
          <w:rFonts w:asciiTheme="minorBidi" w:hAnsiTheme="minorBidi" w:cstheme="minorBidi"/>
          <w:b/>
          <w:bCs/>
          <w:sz w:val="28"/>
          <w:szCs w:val="28"/>
        </w:rPr>
        <w:lastRenderedPageBreak/>
        <w:t xml:space="preserve">4. </w:t>
      </w:r>
      <w:r w:rsidR="00C056F6" w:rsidRPr="001F3802">
        <w:rPr>
          <w:rFonts w:asciiTheme="minorBidi" w:hAnsiTheme="minorBidi" w:cstheme="minorBidi"/>
          <w:b/>
          <w:bCs/>
          <w:sz w:val="28"/>
          <w:szCs w:val="28"/>
        </w:rPr>
        <w:t>Evaluation</w:t>
      </w:r>
    </w:p>
    <w:p w:rsidR="00C054F5" w:rsidRPr="001F3802" w:rsidRDefault="004527ED" w:rsidP="00DF31E9">
      <w:pPr>
        <w:autoSpaceDE w:val="0"/>
        <w:autoSpaceDN w:val="0"/>
        <w:adjustRightInd w:val="0"/>
        <w:spacing w:after="0" w:line="240" w:lineRule="auto"/>
        <w:jc w:val="both"/>
        <w:rPr>
          <w:rFonts w:asciiTheme="minorBidi" w:hAnsiTheme="minorBidi" w:cstheme="minorBidi"/>
          <w:color w:val="616EC5"/>
        </w:rPr>
      </w:pPr>
      <w:r w:rsidRPr="001F3802">
        <w:rPr>
          <w:rFonts w:asciiTheme="minorBidi" w:hAnsiTheme="minorBidi" w:cstheme="minorBidi"/>
          <w:color w:val="000000"/>
        </w:rPr>
        <w:t>Choosing</w:t>
      </w:r>
      <w:r w:rsidRPr="001F3802">
        <w:rPr>
          <w:rFonts w:asciiTheme="minorBidi" w:hAnsiTheme="minorBidi" w:cstheme="minorBidi"/>
        </w:rPr>
        <w:t xml:space="preserve"> an evaluation methodology for </w:t>
      </w:r>
      <w:proofErr w:type="spellStart"/>
      <w:r w:rsidRPr="001F3802">
        <w:rPr>
          <w:rFonts w:asciiTheme="minorBidi" w:hAnsiTheme="minorBidi" w:cstheme="minorBidi"/>
        </w:rPr>
        <w:t>Info</w:t>
      </w:r>
      <w:del w:id="29" w:author="mina" w:date="2013-03-12T02:04:00Z">
        <w:r w:rsidRPr="001F3802" w:rsidDel="00DF31E9">
          <w:rPr>
            <w:rFonts w:asciiTheme="minorBidi" w:hAnsiTheme="minorBidi" w:cstheme="minorBidi"/>
          </w:rPr>
          <w:delText xml:space="preserve">rmation </w:delText>
        </w:r>
      </w:del>
      <w:r w:rsidRPr="001F3802">
        <w:rPr>
          <w:rFonts w:asciiTheme="minorBidi" w:hAnsiTheme="minorBidi" w:cstheme="minorBidi"/>
        </w:rPr>
        <w:t>Vis</w:t>
      </w:r>
      <w:proofErr w:type="spellEnd"/>
      <w:del w:id="30" w:author="mina" w:date="2013-03-12T02:04:00Z">
        <w:r w:rsidRPr="001F3802" w:rsidDel="00DF31E9">
          <w:rPr>
            <w:rFonts w:asciiTheme="minorBidi" w:hAnsiTheme="minorBidi" w:cstheme="minorBidi"/>
          </w:rPr>
          <w:delText>ualization</w:delText>
        </w:r>
      </w:del>
      <w:r w:rsidRPr="001F3802">
        <w:rPr>
          <w:rFonts w:asciiTheme="minorBidi" w:hAnsiTheme="minorBidi" w:cstheme="minorBidi"/>
        </w:rPr>
        <w:t xml:space="preserve"> </w:t>
      </w:r>
      <w:r w:rsidR="00E913B8" w:rsidRPr="001F3802">
        <w:rPr>
          <w:rFonts w:asciiTheme="minorBidi" w:hAnsiTheme="minorBidi" w:cstheme="minorBidi"/>
        </w:rPr>
        <w:t>tools is</w:t>
      </w:r>
      <w:r w:rsidRPr="001F3802">
        <w:rPr>
          <w:rFonts w:asciiTheme="minorBidi" w:hAnsiTheme="minorBidi" w:cstheme="minorBidi"/>
        </w:rPr>
        <w:t xml:space="preserve"> a challenge </w:t>
      </w:r>
      <w:r w:rsidR="00F42557">
        <w:rPr>
          <w:rFonts w:asciiTheme="minorBidi" w:hAnsiTheme="minorBidi" w:cstheme="minorBidi"/>
        </w:rPr>
        <w:t>due to</w:t>
      </w:r>
      <w:r w:rsidRPr="001F3802">
        <w:rPr>
          <w:rFonts w:asciiTheme="minorBidi" w:hAnsiTheme="minorBidi" w:cstheme="minorBidi"/>
        </w:rPr>
        <w:t xml:space="preserve"> d</w:t>
      </w:r>
      <w:r w:rsidR="00C054F5" w:rsidRPr="001F3802">
        <w:rPr>
          <w:rFonts w:asciiTheme="minorBidi" w:hAnsiTheme="minorBidi" w:cstheme="minorBidi"/>
          <w:color w:val="000000"/>
        </w:rPr>
        <w:t>iverse</w:t>
      </w:r>
      <w:r w:rsidRPr="001F3802">
        <w:rPr>
          <w:rFonts w:asciiTheme="minorBidi" w:hAnsiTheme="minorBidi" w:cstheme="minorBidi"/>
          <w:color w:val="000000"/>
        </w:rPr>
        <w:t xml:space="preserve"> </w:t>
      </w:r>
      <w:r w:rsidR="00C054F5" w:rsidRPr="001F3802">
        <w:rPr>
          <w:rFonts w:asciiTheme="minorBidi" w:hAnsiTheme="minorBidi" w:cstheme="minorBidi"/>
          <w:color w:val="000000"/>
        </w:rPr>
        <w:t>intersections with many other fields such as psychology</w:t>
      </w:r>
      <w:r w:rsidR="00F42557">
        <w:rPr>
          <w:rFonts w:asciiTheme="minorBidi" w:hAnsiTheme="minorBidi" w:cstheme="minorBidi"/>
          <w:color w:val="000000"/>
        </w:rPr>
        <w:t xml:space="preserve">, art, etc. </w:t>
      </w:r>
      <w:r w:rsidR="00E913B8" w:rsidRPr="001F3802">
        <w:rPr>
          <w:rFonts w:asciiTheme="minorBidi" w:hAnsiTheme="minorBidi" w:cstheme="minorBidi"/>
        </w:rPr>
        <w:t>[</w:t>
      </w:r>
      <w:r w:rsidR="00C054F5" w:rsidRPr="001F3802">
        <w:rPr>
          <w:rFonts w:asciiTheme="minorBidi" w:hAnsiTheme="minorBidi" w:cstheme="minorBidi"/>
        </w:rPr>
        <w:t>51</w:t>
      </w:r>
      <w:r w:rsidRPr="001F3802">
        <w:rPr>
          <w:rFonts w:asciiTheme="minorBidi" w:hAnsiTheme="minorBidi" w:cstheme="minorBidi"/>
        </w:rPr>
        <w:t>].</w:t>
      </w:r>
    </w:p>
    <w:p w:rsidR="00961444" w:rsidRPr="001F3802" w:rsidRDefault="00D023E5" w:rsidP="00DF31E9">
      <w:pPr>
        <w:autoSpaceDE w:val="0"/>
        <w:autoSpaceDN w:val="0"/>
        <w:adjustRightInd w:val="0"/>
        <w:spacing w:after="0" w:line="240" w:lineRule="auto"/>
        <w:jc w:val="both"/>
        <w:rPr>
          <w:rFonts w:asciiTheme="minorBidi" w:hAnsiTheme="minorBidi" w:cstheme="minorBidi"/>
        </w:rPr>
      </w:pPr>
      <w:r>
        <w:rPr>
          <w:rFonts w:asciiTheme="minorBidi" w:hAnsiTheme="minorBidi" w:cstheme="minorBidi"/>
          <w:color w:val="000000"/>
        </w:rPr>
        <w:t>F</w:t>
      </w:r>
      <w:r w:rsidRPr="001F3802">
        <w:rPr>
          <w:rFonts w:asciiTheme="minorBidi" w:hAnsiTheme="minorBidi" w:cstheme="minorBidi"/>
          <w:color w:val="000000"/>
        </w:rPr>
        <w:t>or Visualization Design</w:t>
      </w:r>
      <w:r w:rsidR="00EC499E">
        <w:rPr>
          <w:rFonts w:asciiTheme="minorBidi" w:hAnsiTheme="minorBidi" w:cstheme="minorBidi"/>
          <w:color w:val="000000"/>
        </w:rPr>
        <w:t xml:space="preserve"> of our tool</w:t>
      </w:r>
      <w:r>
        <w:rPr>
          <w:rFonts w:asciiTheme="minorBidi" w:hAnsiTheme="minorBidi" w:cstheme="minorBidi"/>
          <w:color w:val="000000"/>
        </w:rPr>
        <w:t xml:space="preserve">, </w:t>
      </w:r>
      <w:r>
        <w:rPr>
          <w:rFonts w:asciiTheme="minorBidi" w:hAnsiTheme="minorBidi" w:cstheme="minorBidi"/>
        </w:rPr>
        <w:t>w</w:t>
      </w:r>
      <w:r w:rsidR="004527ED" w:rsidRPr="001F3802">
        <w:rPr>
          <w:rFonts w:asciiTheme="minorBidi" w:hAnsiTheme="minorBidi" w:cstheme="minorBidi"/>
        </w:rPr>
        <w:t xml:space="preserve">e used </w:t>
      </w:r>
      <w:r w:rsidR="00C054F5" w:rsidRPr="001F3802">
        <w:rPr>
          <w:rFonts w:asciiTheme="minorBidi" w:hAnsiTheme="minorBidi" w:cstheme="minorBidi"/>
          <w:color w:val="000000"/>
        </w:rPr>
        <w:t>the Nested Process Model</w:t>
      </w:r>
      <w:r w:rsidR="00F42557">
        <w:rPr>
          <w:rFonts w:asciiTheme="minorBidi" w:hAnsiTheme="minorBidi" w:cstheme="minorBidi"/>
          <w:color w:val="000000"/>
        </w:rPr>
        <w:t xml:space="preserve"> and</w:t>
      </w:r>
      <w:r w:rsidR="004527ED" w:rsidRPr="001F3802">
        <w:rPr>
          <w:rFonts w:asciiTheme="minorBidi" w:hAnsiTheme="minorBidi" w:cstheme="minorBidi"/>
          <w:color w:val="000000"/>
        </w:rPr>
        <w:t xml:space="preserve"> </w:t>
      </w:r>
      <w:r w:rsidR="00F42557" w:rsidRPr="001F3802">
        <w:rPr>
          <w:rFonts w:asciiTheme="minorBidi" w:hAnsiTheme="minorBidi" w:cstheme="minorBidi"/>
          <w:color w:val="000000"/>
        </w:rPr>
        <w:t>our</w:t>
      </w:r>
      <w:r w:rsidR="005012B5" w:rsidRPr="001F3802">
        <w:rPr>
          <w:rFonts w:asciiTheme="minorBidi" w:hAnsiTheme="minorBidi" w:cstheme="minorBidi"/>
          <w:color w:val="000000"/>
        </w:rPr>
        <w:t xml:space="preserve"> work falls </w:t>
      </w:r>
      <w:r w:rsidR="00F42557" w:rsidRPr="001F3802">
        <w:rPr>
          <w:rFonts w:asciiTheme="minorBidi" w:hAnsiTheme="minorBidi" w:cstheme="minorBidi"/>
          <w:color w:val="000000"/>
        </w:rPr>
        <w:t>into data</w:t>
      </w:r>
      <w:r w:rsidR="00C054F5" w:rsidRPr="001F3802">
        <w:rPr>
          <w:rFonts w:asciiTheme="minorBidi" w:hAnsiTheme="minorBidi" w:cstheme="minorBidi"/>
          <w:color w:val="000000"/>
        </w:rPr>
        <w:t>/operation</w:t>
      </w:r>
      <w:r w:rsidR="004527ED" w:rsidRPr="001F3802">
        <w:rPr>
          <w:rFonts w:asciiTheme="minorBidi" w:hAnsiTheme="minorBidi" w:cstheme="minorBidi"/>
          <w:color w:val="000000"/>
        </w:rPr>
        <w:t xml:space="preserve"> </w:t>
      </w:r>
      <w:r w:rsidR="00C054F5" w:rsidRPr="001F3802">
        <w:rPr>
          <w:rFonts w:asciiTheme="minorBidi" w:hAnsiTheme="minorBidi" w:cstheme="minorBidi"/>
          <w:color w:val="000000"/>
        </w:rPr>
        <w:t>abstraction</w:t>
      </w:r>
      <w:r w:rsidR="00F42557">
        <w:rPr>
          <w:rFonts w:asciiTheme="minorBidi" w:hAnsiTheme="minorBidi" w:cstheme="minorBidi"/>
          <w:color w:val="000000"/>
        </w:rPr>
        <w:t>, and</w:t>
      </w:r>
      <w:r w:rsidR="00C054F5" w:rsidRPr="001F3802">
        <w:rPr>
          <w:rFonts w:asciiTheme="minorBidi" w:hAnsiTheme="minorBidi" w:cstheme="minorBidi"/>
          <w:color w:val="000000"/>
        </w:rPr>
        <w:t xml:space="preserve"> encoding/interaction technique design</w:t>
      </w:r>
      <w:r w:rsidR="005012B5">
        <w:rPr>
          <w:rFonts w:asciiTheme="minorBidi" w:hAnsiTheme="minorBidi" w:cstheme="minorBidi"/>
          <w:color w:val="000000"/>
        </w:rPr>
        <w:t xml:space="preserve"> layers of this framework.</w:t>
      </w:r>
      <w:r w:rsidR="00C054F5" w:rsidRPr="001F3802">
        <w:rPr>
          <w:rFonts w:asciiTheme="minorBidi" w:hAnsiTheme="minorBidi" w:cstheme="minorBidi"/>
          <w:color w:val="000000"/>
        </w:rPr>
        <w:t xml:space="preserve"> [</w:t>
      </w:r>
      <w:r w:rsidR="00C054F5" w:rsidRPr="001F3802">
        <w:rPr>
          <w:rFonts w:asciiTheme="minorBidi" w:hAnsiTheme="minorBidi" w:cstheme="minorBidi"/>
          <w:color w:val="616EC5"/>
        </w:rPr>
        <w:t>27</w:t>
      </w:r>
      <w:r w:rsidR="00C054F5" w:rsidRPr="001F3802">
        <w:rPr>
          <w:rFonts w:asciiTheme="minorBidi" w:hAnsiTheme="minorBidi" w:cstheme="minorBidi"/>
          <w:color w:val="000000"/>
        </w:rPr>
        <w:t>].</w:t>
      </w:r>
      <w:r w:rsidR="00F42557">
        <w:rPr>
          <w:rFonts w:asciiTheme="minorBidi" w:hAnsiTheme="minorBidi" w:cstheme="minorBidi"/>
          <w:color w:val="000000"/>
        </w:rPr>
        <w:t xml:space="preserve"> </w:t>
      </w:r>
      <w:del w:id="31" w:author="mina" w:date="2013-03-12T02:05:00Z">
        <w:r w:rsidR="00F42557" w:rsidDel="00DF31E9">
          <w:rPr>
            <w:rFonts w:asciiTheme="minorBidi" w:hAnsiTheme="minorBidi" w:cstheme="minorBidi"/>
            <w:color w:val="000000"/>
          </w:rPr>
          <w:delText>this</w:delText>
        </w:r>
        <w:r w:rsidR="00E35B2B" w:rsidRPr="001F3802" w:rsidDel="00DF31E9">
          <w:rPr>
            <w:rFonts w:asciiTheme="minorBidi" w:hAnsiTheme="minorBidi" w:cstheme="minorBidi"/>
            <w:color w:val="000000"/>
          </w:rPr>
          <w:delText xml:space="preserve"> </w:delText>
        </w:r>
      </w:del>
      <w:proofErr w:type="gramStart"/>
      <w:ins w:id="32" w:author="mina" w:date="2013-03-12T02:05:00Z">
        <w:r w:rsidR="00DF31E9">
          <w:rPr>
            <w:rFonts w:asciiTheme="minorBidi" w:hAnsiTheme="minorBidi" w:cstheme="minorBidi"/>
            <w:color w:val="000000"/>
          </w:rPr>
          <w:t>This</w:t>
        </w:r>
        <w:proofErr w:type="gramEnd"/>
        <w:r w:rsidR="00DF31E9" w:rsidRPr="001F3802">
          <w:rPr>
            <w:rFonts w:asciiTheme="minorBidi" w:hAnsiTheme="minorBidi" w:cstheme="minorBidi"/>
            <w:color w:val="000000"/>
          </w:rPr>
          <w:t xml:space="preserve"> </w:t>
        </w:r>
      </w:ins>
      <w:r w:rsidR="00E35B2B" w:rsidRPr="001F3802">
        <w:rPr>
          <w:rFonts w:asciiTheme="minorBidi" w:hAnsiTheme="minorBidi" w:cstheme="minorBidi"/>
          <w:color w:val="000000"/>
        </w:rPr>
        <w:t xml:space="preserve">model provides </w:t>
      </w:r>
      <w:r w:rsidR="00F42557">
        <w:rPr>
          <w:rFonts w:asciiTheme="minorBidi" w:hAnsiTheme="minorBidi" w:cstheme="minorBidi"/>
          <w:color w:val="000000"/>
        </w:rPr>
        <w:t xml:space="preserve">two recommendations for </w:t>
      </w:r>
      <w:r w:rsidR="00E35B2B" w:rsidRPr="001F3802">
        <w:rPr>
          <w:rFonts w:asciiTheme="minorBidi" w:hAnsiTheme="minorBidi" w:cstheme="minorBidi"/>
          <w:color w:val="000000"/>
        </w:rPr>
        <w:t>eva</w:t>
      </w:r>
      <w:r w:rsidR="00F42557">
        <w:rPr>
          <w:rFonts w:asciiTheme="minorBidi" w:hAnsiTheme="minorBidi" w:cstheme="minorBidi"/>
          <w:color w:val="000000"/>
        </w:rPr>
        <w:t>luation at t</w:t>
      </w:r>
      <w:r w:rsidR="005012B5" w:rsidRPr="001F3802">
        <w:rPr>
          <w:rFonts w:asciiTheme="minorBidi" w:hAnsiTheme="minorBidi" w:cstheme="minorBidi"/>
        </w:rPr>
        <w:t>he visual encoding</w:t>
      </w:r>
      <w:r w:rsidR="00F42557">
        <w:rPr>
          <w:rFonts w:asciiTheme="minorBidi" w:hAnsiTheme="minorBidi" w:cstheme="minorBidi"/>
        </w:rPr>
        <w:t>/</w:t>
      </w:r>
      <w:r w:rsidR="005012B5" w:rsidRPr="001F3802">
        <w:rPr>
          <w:rFonts w:asciiTheme="minorBidi" w:hAnsiTheme="minorBidi" w:cstheme="minorBidi"/>
        </w:rPr>
        <w:t xml:space="preserve">interaction </w:t>
      </w:r>
      <w:r w:rsidR="00F42557" w:rsidRPr="001F3802">
        <w:rPr>
          <w:rFonts w:asciiTheme="minorBidi" w:hAnsiTheme="minorBidi" w:cstheme="minorBidi"/>
        </w:rPr>
        <w:t>layer:</w:t>
      </w:r>
    </w:p>
    <w:p w:rsidR="00F42557" w:rsidRDefault="00E913B8" w:rsidP="00DF31E9">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rPr>
        <w:t>a)</w:t>
      </w:r>
      <w:r w:rsidRPr="001F3802">
        <w:rPr>
          <w:rFonts w:asciiTheme="minorBidi" w:hAnsiTheme="minorBidi" w:cstheme="minorBidi"/>
          <w:color w:val="000000"/>
        </w:rPr>
        <w:t xml:space="preserve"> The</w:t>
      </w:r>
      <w:r w:rsidR="00C054F5" w:rsidRPr="001F3802">
        <w:rPr>
          <w:rFonts w:asciiTheme="minorBidi" w:hAnsiTheme="minorBidi" w:cstheme="minorBidi"/>
          <w:color w:val="000000"/>
        </w:rPr>
        <w:t xml:space="preserve"> design needs to follow perceptual and cognitive principles [</w:t>
      </w:r>
      <w:r w:rsidR="00C054F5" w:rsidRPr="001F3802">
        <w:rPr>
          <w:rFonts w:asciiTheme="minorBidi" w:hAnsiTheme="minorBidi" w:cstheme="minorBidi"/>
          <w:color w:val="616EC5"/>
        </w:rPr>
        <w:t>27</w:t>
      </w:r>
      <w:r w:rsidR="00C054F5" w:rsidRPr="001F3802">
        <w:rPr>
          <w:rFonts w:asciiTheme="minorBidi" w:hAnsiTheme="minorBidi" w:cstheme="minorBidi"/>
          <w:color w:val="000000"/>
        </w:rPr>
        <w:t xml:space="preserve">]. </w:t>
      </w:r>
      <w:r w:rsidR="00DF31E9">
        <w:rPr>
          <w:rFonts w:asciiTheme="minorBidi" w:hAnsiTheme="minorBidi" w:cstheme="minorBidi"/>
          <w:color w:val="000000"/>
        </w:rPr>
        <w:t>T</w:t>
      </w:r>
      <w:r w:rsidR="00DF31E9" w:rsidRPr="001F3802">
        <w:rPr>
          <w:rFonts w:asciiTheme="minorBidi" w:hAnsiTheme="minorBidi" w:cstheme="minorBidi"/>
          <w:color w:val="000000"/>
        </w:rPr>
        <w:t>o follow this recommendation in design</w:t>
      </w:r>
      <w:r w:rsidR="00DF31E9">
        <w:rPr>
          <w:rFonts w:asciiTheme="minorBidi" w:hAnsiTheme="minorBidi" w:cstheme="minorBidi"/>
          <w:color w:val="000000"/>
        </w:rPr>
        <w:t>,</w:t>
      </w:r>
      <w:r w:rsidR="00DF31E9" w:rsidRPr="001F3802" w:rsidDel="00DF31E9">
        <w:rPr>
          <w:rFonts w:asciiTheme="minorBidi" w:hAnsiTheme="minorBidi" w:cstheme="minorBidi"/>
          <w:color w:val="000000"/>
        </w:rPr>
        <w:t xml:space="preserve"> </w:t>
      </w:r>
      <w:r w:rsidR="00DF31E9">
        <w:rPr>
          <w:rFonts w:asciiTheme="minorBidi" w:hAnsiTheme="minorBidi" w:cstheme="minorBidi"/>
          <w:color w:val="000000"/>
        </w:rPr>
        <w:t>we</w:t>
      </w:r>
      <w:r w:rsidR="00C054F5" w:rsidRPr="001F3802">
        <w:rPr>
          <w:rFonts w:asciiTheme="minorBidi" w:hAnsiTheme="minorBidi" w:cstheme="minorBidi"/>
          <w:color w:val="000000"/>
        </w:rPr>
        <w:t xml:space="preserve"> </w:t>
      </w:r>
      <w:r w:rsidR="00DF31E9" w:rsidRPr="001F3802">
        <w:rPr>
          <w:rFonts w:asciiTheme="minorBidi" w:hAnsiTheme="minorBidi" w:cstheme="minorBidi"/>
          <w:color w:val="000000"/>
        </w:rPr>
        <w:t>used heuristics</w:t>
      </w:r>
      <w:r w:rsidR="00C054F5" w:rsidRPr="001F3802">
        <w:rPr>
          <w:rFonts w:asciiTheme="minorBidi" w:hAnsiTheme="minorBidi" w:cstheme="minorBidi"/>
          <w:color w:val="000000"/>
        </w:rPr>
        <w:t xml:space="preserve"> for information </w:t>
      </w:r>
      <w:r w:rsidR="00F42557" w:rsidRPr="001F3802">
        <w:rPr>
          <w:rFonts w:asciiTheme="minorBidi" w:hAnsiTheme="minorBidi" w:cstheme="minorBidi"/>
          <w:color w:val="000000"/>
        </w:rPr>
        <w:t>visualization [</w:t>
      </w:r>
      <w:r w:rsidR="00F42557" w:rsidRPr="001F3802">
        <w:rPr>
          <w:rFonts w:asciiTheme="minorBidi" w:hAnsiTheme="minorBidi" w:cstheme="minorBidi"/>
          <w:color w:val="616EC5"/>
        </w:rPr>
        <w:t>51</w:t>
      </w:r>
      <w:r w:rsidR="00F42557" w:rsidRPr="001F3802">
        <w:rPr>
          <w:rFonts w:asciiTheme="minorBidi" w:hAnsiTheme="minorBidi" w:cstheme="minorBidi"/>
          <w:color w:val="000000"/>
        </w:rPr>
        <w:t>]</w:t>
      </w:r>
      <w:r w:rsidR="00F42557">
        <w:rPr>
          <w:rFonts w:asciiTheme="minorBidi" w:hAnsiTheme="minorBidi" w:cstheme="minorBidi"/>
          <w:color w:val="000000"/>
        </w:rPr>
        <w:t>.</w:t>
      </w:r>
      <w:r w:rsidR="000C0F62" w:rsidRPr="001F3802">
        <w:rPr>
          <w:rFonts w:asciiTheme="minorBidi" w:hAnsiTheme="minorBidi" w:cstheme="minorBidi"/>
          <w:color w:val="000000"/>
        </w:rPr>
        <w:t xml:space="preserve"> </w:t>
      </w:r>
    </w:p>
    <w:p w:rsidR="00C211E9" w:rsidRPr="001F3802" w:rsidDel="00DF31E9" w:rsidRDefault="00C211E9" w:rsidP="001B24FF">
      <w:pPr>
        <w:autoSpaceDE w:val="0"/>
        <w:autoSpaceDN w:val="0"/>
        <w:adjustRightInd w:val="0"/>
        <w:spacing w:after="0" w:line="240" w:lineRule="auto"/>
        <w:jc w:val="both"/>
        <w:rPr>
          <w:del w:id="33" w:author="mina" w:date="2013-03-12T02:11:00Z"/>
          <w:rFonts w:asciiTheme="minorBidi" w:hAnsiTheme="minorBidi" w:cstheme="minorBidi"/>
          <w:color w:val="000000"/>
        </w:rPr>
      </w:pPr>
      <w:r w:rsidRPr="001F3802">
        <w:rPr>
          <w:rFonts w:asciiTheme="minorBidi" w:hAnsiTheme="minorBidi" w:cstheme="minorBidi"/>
          <w:color w:val="000000"/>
        </w:rPr>
        <w:t xml:space="preserve">b) </w:t>
      </w:r>
      <w:r w:rsidR="00F42557" w:rsidRPr="001F3802">
        <w:rPr>
          <w:rFonts w:asciiTheme="minorBidi" w:hAnsiTheme="minorBidi" w:cstheme="minorBidi"/>
          <w:color w:val="000000"/>
        </w:rPr>
        <w:t>The</w:t>
      </w:r>
      <w:r w:rsidR="00C054F5" w:rsidRPr="001F3802">
        <w:rPr>
          <w:rFonts w:asciiTheme="minorBidi" w:hAnsiTheme="minorBidi" w:cstheme="minorBidi"/>
          <w:color w:val="000000"/>
        </w:rPr>
        <w:t xml:space="preserve"> design should be able to communicate with the analyzer and be useful towards their</w:t>
      </w:r>
      <w:r w:rsidRPr="001F3802">
        <w:rPr>
          <w:rFonts w:asciiTheme="minorBidi" w:hAnsiTheme="minorBidi" w:cstheme="minorBidi"/>
          <w:color w:val="000000"/>
        </w:rPr>
        <w:t xml:space="preserve"> </w:t>
      </w:r>
      <w:r w:rsidR="00C054F5" w:rsidRPr="001F3802">
        <w:rPr>
          <w:rFonts w:asciiTheme="minorBidi" w:hAnsiTheme="minorBidi" w:cstheme="minorBidi"/>
          <w:color w:val="000000"/>
        </w:rPr>
        <w:t>problem solving [</w:t>
      </w:r>
      <w:r w:rsidR="00C054F5" w:rsidRPr="001F3802">
        <w:rPr>
          <w:rFonts w:asciiTheme="minorBidi" w:hAnsiTheme="minorBidi" w:cstheme="minorBidi"/>
          <w:color w:val="616EC5"/>
        </w:rPr>
        <w:t>27</w:t>
      </w:r>
      <w:r w:rsidR="00C054F5" w:rsidRPr="001F3802">
        <w:rPr>
          <w:rFonts w:asciiTheme="minorBidi" w:hAnsiTheme="minorBidi" w:cstheme="minorBidi"/>
          <w:color w:val="000000"/>
        </w:rPr>
        <w:t xml:space="preserve">]. </w:t>
      </w:r>
      <w:r w:rsidR="00E35B2B" w:rsidRPr="001F3802">
        <w:rPr>
          <w:rFonts w:asciiTheme="minorBidi" w:hAnsiTheme="minorBidi" w:cstheme="minorBidi"/>
          <w:color w:val="000000"/>
        </w:rPr>
        <w:t>Therefore</w:t>
      </w:r>
      <w:r w:rsidR="00E913B8" w:rsidRPr="001F3802">
        <w:rPr>
          <w:rFonts w:asciiTheme="minorBidi" w:hAnsiTheme="minorBidi" w:cstheme="minorBidi"/>
          <w:color w:val="000000"/>
        </w:rPr>
        <w:t xml:space="preserve"> we</w:t>
      </w:r>
      <w:r w:rsidR="00C054F5" w:rsidRPr="001F3802">
        <w:rPr>
          <w:rFonts w:asciiTheme="minorBidi" w:hAnsiTheme="minorBidi" w:cstheme="minorBidi"/>
          <w:color w:val="000000"/>
        </w:rPr>
        <w:t xml:space="preserve"> need to assess the initial design idea with domain</w:t>
      </w:r>
      <w:r w:rsidRPr="001F3802">
        <w:rPr>
          <w:rFonts w:asciiTheme="minorBidi" w:hAnsiTheme="minorBidi" w:cstheme="minorBidi"/>
          <w:color w:val="000000"/>
        </w:rPr>
        <w:t xml:space="preserve"> </w:t>
      </w:r>
      <w:r w:rsidR="00C054F5" w:rsidRPr="001F3802">
        <w:rPr>
          <w:rFonts w:asciiTheme="minorBidi" w:hAnsiTheme="minorBidi" w:cstheme="minorBidi"/>
          <w:color w:val="000000"/>
        </w:rPr>
        <w:t xml:space="preserve">experts </w:t>
      </w:r>
      <w:del w:id="34" w:author="mina" w:date="2013-03-12T02:11:00Z">
        <w:r w:rsidR="00C054F5" w:rsidRPr="001F3802" w:rsidDel="00DF31E9">
          <w:rPr>
            <w:rFonts w:asciiTheme="minorBidi" w:hAnsiTheme="minorBidi" w:cstheme="minorBidi"/>
            <w:color w:val="000000"/>
          </w:rPr>
          <w:delText>to see to what extend the tool supports</w:delText>
        </w:r>
      </w:del>
      <w:del w:id="35" w:author="mina" w:date="2013-03-12T02:12:00Z">
        <w:r w:rsidR="00C054F5" w:rsidRPr="001F3802" w:rsidDel="001B24FF">
          <w:rPr>
            <w:rFonts w:asciiTheme="minorBidi" w:hAnsiTheme="minorBidi" w:cstheme="minorBidi"/>
            <w:color w:val="000000"/>
          </w:rPr>
          <w:delText xml:space="preserve"> Bioinformatics users</w:delText>
        </w:r>
      </w:del>
      <w:r w:rsidR="00C054F5" w:rsidRPr="001F3802">
        <w:rPr>
          <w:rFonts w:asciiTheme="minorBidi" w:hAnsiTheme="minorBidi" w:cstheme="minorBidi"/>
          <w:color w:val="000000"/>
        </w:rPr>
        <w:t xml:space="preserve"> </w:t>
      </w:r>
      <w:del w:id="36" w:author="mina" w:date="2013-03-12T02:11:00Z">
        <w:r w:rsidR="00C054F5" w:rsidRPr="001F3802" w:rsidDel="00DF31E9">
          <w:rPr>
            <w:rFonts w:asciiTheme="minorBidi" w:hAnsiTheme="minorBidi" w:cstheme="minorBidi"/>
            <w:color w:val="000000"/>
          </w:rPr>
          <w:delText>to solve the study’s</w:delText>
        </w:r>
        <w:r w:rsidRPr="001F3802" w:rsidDel="00DF31E9">
          <w:rPr>
            <w:rFonts w:asciiTheme="minorBidi" w:hAnsiTheme="minorBidi" w:cstheme="minorBidi"/>
            <w:color w:val="000000"/>
          </w:rPr>
          <w:delText xml:space="preserve"> </w:delText>
        </w:r>
        <w:r w:rsidR="00C054F5" w:rsidRPr="001F3802" w:rsidDel="00DF31E9">
          <w:rPr>
            <w:rFonts w:asciiTheme="minorBidi" w:hAnsiTheme="minorBidi" w:cstheme="minorBidi"/>
            <w:color w:val="000000"/>
          </w:rPr>
          <w:delText>tasks.</w:delText>
        </w:r>
      </w:del>
      <w:ins w:id="37" w:author="mina" w:date="2013-03-12T02:11:00Z">
        <w:r w:rsidR="00DF31E9">
          <w:rPr>
            <w:rFonts w:asciiTheme="minorBidi" w:hAnsiTheme="minorBidi" w:cstheme="minorBidi"/>
            <w:color w:val="000000"/>
          </w:rPr>
          <w:t xml:space="preserve"> </w:t>
        </w:r>
        <w:proofErr w:type="gramStart"/>
        <w:r w:rsidR="00DF31E9">
          <w:rPr>
            <w:rFonts w:asciiTheme="minorBidi" w:hAnsiTheme="minorBidi" w:cstheme="minorBidi"/>
            <w:color w:val="000000"/>
          </w:rPr>
          <w:t>And</w:t>
        </w:r>
        <w:proofErr w:type="gramEnd"/>
        <w:r w:rsidR="00DF31E9">
          <w:rPr>
            <w:rFonts w:asciiTheme="minorBidi" w:hAnsiTheme="minorBidi" w:cstheme="minorBidi"/>
            <w:color w:val="000000"/>
          </w:rPr>
          <w:t xml:space="preserve"> </w:t>
        </w:r>
      </w:ins>
    </w:p>
    <w:p w:rsidR="00961444" w:rsidRPr="001F3802" w:rsidRDefault="0098714A" w:rsidP="001B24FF">
      <w:pPr>
        <w:autoSpaceDE w:val="0"/>
        <w:autoSpaceDN w:val="0"/>
        <w:adjustRightInd w:val="0"/>
        <w:spacing w:after="0" w:line="240" w:lineRule="auto"/>
        <w:jc w:val="both"/>
        <w:rPr>
          <w:rFonts w:asciiTheme="minorBidi" w:hAnsiTheme="minorBidi" w:cstheme="minorBidi"/>
          <w:color w:val="000000"/>
        </w:rPr>
      </w:pPr>
      <w:proofErr w:type="gramStart"/>
      <w:r>
        <w:rPr>
          <w:rFonts w:asciiTheme="minorBidi" w:hAnsiTheme="minorBidi" w:cstheme="minorBidi"/>
          <w:color w:val="000000"/>
        </w:rPr>
        <w:t>o</w:t>
      </w:r>
      <w:r w:rsidR="00E50D6E" w:rsidRPr="001F3802">
        <w:rPr>
          <w:rFonts w:asciiTheme="minorBidi" w:hAnsiTheme="minorBidi" w:cstheme="minorBidi"/>
        </w:rPr>
        <w:t>ur</w:t>
      </w:r>
      <w:proofErr w:type="gramEnd"/>
      <w:r w:rsidR="00C054F5" w:rsidRPr="001F3802">
        <w:rPr>
          <w:rFonts w:asciiTheme="minorBidi" w:hAnsiTheme="minorBidi" w:cstheme="minorBidi"/>
        </w:rPr>
        <w:t xml:space="preserve"> general research question </w:t>
      </w:r>
      <w:r>
        <w:rPr>
          <w:rFonts w:asciiTheme="minorBidi" w:hAnsiTheme="minorBidi" w:cstheme="minorBidi"/>
        </w:rPr>
        <w:t>was</w:t>
      </w:r>
      <w:r w:rsidR="001F3802" w:rsidRPr="001F3802">
        <w:rPr>
          <w:rFonts w:asciiTheme="minorBidi" w:hAnsiTheme="minorBidi" w:cstheme="minorBidi"/>
        </w:rPr>
        <w:t>:</w:t>
      </w:r>
      <w:r w:rsidR="001F3802">
        <w:rPr>
          <w:rFonts w:asciiTheme="minorBidi" w:hAnsiTheme="minorBidi" w:cstheme="minorBidi"/>
        </w:rPr>
        <w:t xml:space="preserve"> “</w:t>
      </w:r>
      <w:r w:rsidR="00C054F5" w:rsidRPr="001F3802">
        <w:rPr>
          <w:rFonts w:asciiTheme="minorBidi" w:hAnsiTheme="minorBidi" w:cstheme="minorBidi"/>
        </w:rPr>
        <w:t xml:space="preserve">How the design of </w:t>
      </w:r>
      <w:proofErr w:type="spellStart"/>
      <w:r w:rsidR="00C054F5" w:rsidRPr="001F3802">
        <w:rPr>
          <w:rFonts w:asciiTheme="minorBidi" w:hAnsiTheme="minorBidi" w:cstheme="minorBidi"/>
        </w:rPr>
        <w:t>FilooT</w:t>
      </w:r>
      <w:proofErr w:type="spellEnd"/>
      <w:r w:rsidR="00C054F5" w:rsidRPr="001F3802">
        <w:rPr>
          <w:rFonts w:asciiTheme="minorBidi" w:hAnsiTheme="minorBidi" w:cstheme="minorBidi"/>
        </w:rPr>
        <w:t xml:space="preserve"> could help the</w:t>
      </w:r>
      <w:r w:rsidR="00E913B8" w:rsidRPr="001F3802">
        <w:rPr>
          <w:rFonts w:asciiTheme="minorBidi" w:hAnsiTheme="minorBidi" w:cstheme="minorBidi"/>
        </w:rPr>
        <w:t xml:space="preserve"> </w:t>
      </w:r>
      <w:r w:rsidR="00C054F5" w:rsidRPr="001F3802">
        <w:rPr>
          <w:rFonts w:asciiTheme="minorBidi" w:hAnsiTheme="minorBidi" w:cstheme="minorBidi"/>
        </w:rPr>
        <w:t>domain users</w:t>
      </w:r>
      <w:ins w:id="38" w:author="mina" w:date="2013-03-12T02:12:00Z">
        <w:r w:rsidR="001B24FF">
          <w:rPr>
            <w:rFonts w:asciiTheme="minorBidi" w:hAnsiTheme="minorBidi" w:cstheme="minorBidi"/>
          </w:rPr>
          <w:t xml:space="preserve"> (</w:t>
        </w:r>
        <w:r w:rsidR="001B24FF" w:rsidRPr="001F3802">
          <w:rPr>
            <w:rFonts w:asciiTheme="minorBidi" w:hAnsiTheme="minorBidi" w:cstheme="minorBidi"/>
            <w:color w:val="000000"/>
          </w:rPr>
          <w:t>Bioinformatics users</w:t>
        </w:r>
        <w:r w:rsidR="001B24FF">
          <w:rPr>
            <w:rFonts w:asciiTheme="minorBidi" w:hAnsiTheme="minorBidi" w:cstheme="minorBidi"/>
            <w:color w:val="000000"/>
          </w:rPr>
          <w:t>)</w:t>
        </w:r>
      </w:ins>
      <w:r w:rsidR="00C054F5" w:rsidRPr="001F3802">
        <w:rPr>
          <w:rFonts w:asciiTheme="minorBidi" w:hAnsiTheme="minorBidi" w:cstheme="minorBidi"/>
        </w:rPr>
        <w:t xml:space="preserve"> solve the tasks problems”.</w:t>
      </w:r>
      <w:ins w:id="39" w:author="mina" w:date="2013-03-12T02:15:00Z">
        <w:r w:rsidR="001B24FF">
          <w:rPr>
            <w:rFonts w:asciiTheme="minorBidi" w:hAnsiTheme="minorBidi" w:cstheme="minorBidi"/>
          </w:rPr>
          <w:t xml:space="preserve"> </w:t>
        </w:r>
        <w:proofErr w:type="gramStart"/>
        <w:r w:rsidR="001B24FF" w:rsidRPr="001F3802">
          <w:rPr>
            <w:rFonts w:asciiTheme="minorBidi" w:hAnsiTheme="minorBidi" w:cstheme="minorBidi"/>
          </w:rPr>
          <w:t>understating</w:t>
        </w:r>
        <w:proofErr w:type="gramEnd"/>
        <w:r w:rsidR="001B24FF" w:rsidRPr="001F3802">
          <w:rPr>
            <w:rFonts w:asciiTheme="minorBidi" w:hAnsiTheme="minorBidi" w:cstheme="minorBidi"/>
          </w:rPr>
          <w:t xml:space="preserve"> of strengths and weaknesses of the desig</w:t>
        </w:r>
        <w:r w:rsidR="001B24FF">
          <w:rPr>
            <w:rFonts w:asciiTheme="minorBidi" w:hAnsiTheme="minorBidi" w:cstheme="minorBidi"/>
          </w:rPr>
          <w:t xml:space="preserve">n helps to make it better iteratively </w:t>
        </w:r>
        <w:r w:rsidR="001B24FF" w:rsidRPr="001F3802">
          <w:rPr>
            <w:rFonts w:asciiTheme="minorBidi" w:hAnsiTheme="minorBidi" w:cstheme="minorBidi"/>
            <w:color w:val="000000"/>
          </w:rPr>
          <w:t>(Summative Research [</w:t>
        </w:r>
        <w:r w:rsidR="001B24FF" w:rsidRPr="001F3802">
          <w:rPr>
            <w:rFonts w:asciiTheme="minorBidi" w:hAnsiTheme="minorBidi" w:cstheme="minorBidi"/>
            <w:color w:val="616EC5"/>
          </w:rPr>
          <w:t>10</w:t>
        </w:r>
        <w:r w:rsidR="001B24FF" w:rsidRPr="001F3802">
          <w:rPr>
            <w:rFonts w:asciiTheme="minorBidi" w:hAnsiTheme="minorBidi" w:cstheme="minorBidi"/>
            <w:color w:val="000000"/>
          </w:rPr>
          <w:t xml:space="preserve">]). </w:t>
        </w:r>
      </w:ins>
      <w:r>
        <w:rPr>
          <w:rFonts w:asciiTheme="minorBidi" w:hAnsiTheme="minorBidi" w:cstheme="minorBidi"/>
        </w:rPr>
        <w:t xml:space="preserve"> </w:t>
      </w:r>
      <w:del w:id="40" w:author="mina" w:date="2013-03-12T02:15:00Z">
        <w:r w:rsidR="00793E2B" w:rsidRPr="001F3802" w:rsidDel="001B24FF">
          <w:rPr>
            <w:rFonts w:asciiTheme="minorBidi" w:hAnsiTheme="minorBidi" w:cstheme="minorBidi"/>
          </w:rPr>
          <w:delText>A</w:delText>
        </w:r>
        <w:r w:rsidR="00E50D6E" w:rsidRPr="001F3802" w:rsidDel="001B24FF">
          <w:rPr>
            <w:rFonts w:asciiTheme="minorBidi" w:hAnsiTheme="minorBidi" w:cstheme="minorBidi"/>
          </w:rPr>
          <w:delText xml:space="preserve"> richer understating of strengths and weaknesses of the desig</w:delText>
        </w:r>
        <w:r w:rsidR="001F3802" w:rsidDel="001B24FF">
          <w:rPr>
            <w:rFonts w:asciiTheme="minorBidi" w:hAnsiTheme="minorBidi" w:cstheme="minorBidi"/>
          </w:rPr>
          <w:delText xml:space="preserve">n </w:delText>
        </w:r>
        <w:r w:rsidR="00793E2B" w:rsidDel="001B24FF">
          <w:rPr>
            <w:rFonts w:asciiTheme="minorBidi" w:hAnsiTheme="minorBidi" w:cstheme="minorBidi"/>
          </w:rPr>
          <w:delText xml:space="preserve">helps </w:delText>
        </w:r>
        <w:r w:rsidR="001F3802" w:rsidDel="001B24FF">
          <w:rPr>
            <w:rFonts w:asciiTheme="minorBidi" w:hAnsiTheme="minorBidi" w:cstheme="minorBidi"/>
          </w:rPr>
          <w:delText xml:space="preserve">to make it better iteratively </w:delText>
        </w:r>
        <w:r w:rsidR="00961444" w:rsidRPr="001F3802" w:rsidDel="001B24FF">
          <w:rPr>
            <w:rFonts w:asciiTheme="minorBidi" w:hAnsiTheme="minorBidi" w:cstheme="minorBidi"/>
            <w:color w:val="000000"/>
          </w:rPr>
          <w:delText xml:space="preserve">rather than </w:delText>
        </w:r>
        <w:r w:rsidDel="001B24FF">
          <w:rPr>
            <w:rFonts w:asciiTheme="minorBidi" w:hAnsiTheme="minorBidi" w:cstheme="minorBidi"/>
            <w:color w:val="000000"/>
          </w:rPr>
          <w:delText xml:space="preserve">merely </w:delText>
        </w:r>
        <w:r w:rsidR="00961444" w:rsidRPr="001F3802" w:rsidDel="001B24FF">
          <w:rPr>
            <w:rFonts w:asciiTheme="minorBidi" w:hAnsiTheme="minorBidi" w:cstheme="minorBidi"/>
            <w:color w:val="000000"/>
          </w:rPr>
          <w:delText xml:space="preserve">summarizing the effectiveness of </w:delText>
        </w:r>
        <w:r w:rsidR="00E913B8" w:rsidRPr="001F3802" w:rsidDel="001B24FF">
          <w:rPr>
            <w:rFonts w:asciiTheme="minorBidi" w:hAnsiTheme="minorBidi" w:cstheme="minorBidi"/>
            <w:color w:val="000000"/>
          </w:rPr>
          <w:delText>the tool</w:delText>
        </w:r>
        <w:r w:rsidR="00961444" w:rsidRPr="001F3802" w:rsidDel="001B24FF">
          <w:rPr>
            <w:rFonts w:asciiTheme="minorBidi" w:hAnsiTheme="minorBidi" w:cstheme="minorBidi"/>
            <w:color w:val="000000"/>
          </w:rPr>
          <w:delText xml:space="preserve"> (Summative Research [</w:delText>
        </w:r>
        <w:r w:rsidR="00961444" w:rsidRPr="001F3802" w:rsidDel="001B24FF">
          <w:rPr>
            <w:rFonts w:asciiTheme="minorBidi" w:hAnsiTheme="minorBidi" w:cstheme="minorBidi"/>
            <w:color w:val="616EC5"/>
          </w:rPr>
          <w:delText>10</w:delText>
        </w:r>
        <w:r w:rsidR="00961444" w:rsidRPr="001F3802" w:rsidDel="001B24FF">
          <w:rPr>
            <w:rFonts w:asciiTheme="minorBidi" w:hAnsiTheme="minorBidi" w:cstheme="minorBidi"/>
            <w:color w:val="000000"/>
          </w:rPr>
          <w:delText>]).</w:delText>
        </w:r>
        <w:r w:rsidR="00E50D6E" w:rsidRPr="001F3802" w:rsidDel="001B24FF">
          <w:rPr>
            <w:rFonts w:asciiTheme="minorBidi" w:hAnsiTheme="minorBidi" w:cstheme="minorBidi"/>
            <w:color w:val="000000"/>
          </w:rPr>
          <w:delText xml:space="preserve"> </w:delText>
        </w:r>
      </w:del>
      <w:r w:rsidR="00961444" w:rsidRPr="001F3802">
        <w:rPr>
          <w:rFonts w:asciiTheme="minorBidi" w:hAnsiTheme="minorBidi" w:cstheme="minorBidi"/>
          <w:color w:val="000000"/>
        </w:rPr>
        <w:t>Conside</w:t>
      </w:r>
      <w:r w:rsidR="00793E2B">
        <w:rPr>
          <w:rFonts w:asciiTheme="minorBidi" w:hAnsiTheme="minorBidi" w:cstheme="minorBidi"/>
          <w:color w:val="000000"/>
        </w:rPr>
        <w:t xml:space="preserve">ring the formative nature of our </w:t>
      </w:r>
      <w:r w:rsidR="00961444" w:rsidRPr="001F3802">
        <w:rPr>
          <w:rFonts w:asciiTheme="minorBidi" w:hAnsiTheme="minorBidi" w:cstheme="minorBidi"/>
          <w:color w:val="000000"/>
        </w:rPr>
        <w:t>research question,</w:t>
      </w:r>
      <w:r w:rsidR="00E913B8" w:rsidRPr="001F3802">
        <w:rPr>
          <w:rFonts w:asciiTheme="minorBidi" w:hAnsiTheme="minorBidi" w:cstheme="minorBidi"/>
          <w:color w:val="000000"/>
        </w:rPr>
        <w:t xml:space="preserve"> </w:t>
      </w:r>
      <w:r w:rsidR="00793E2B">
        <w:rPr>
          <w:rFonts w:asciiTheme="minorBidi" w:hAnsiTheme="minorBidi" w:cstheme="minorBidi"/>
          <w:color w:val="000000"/>
        </w:rPr>
        <w:t xml:space="preserve">we took </w:t>
      </w:r>
      <w:r w:rsidR="00961444" w:rsidRPr="001F3802">
        <w:rPr>
          <w:rFonts w:asciiTheme="minorBidi" w:hAnsiTheme="minorBidi" w:cstheme="minorBidi"/>
          <w:color w:val="000000"/>
        </w:rPr>
        <w:t xml:space="preserve">User Experience </w:t>
      </w:r>
      <w:r w:rsidR="00E913B8" w:rsidRPr="001F3802">
        <w:rPr>
          <w:rFonts w:asciiTheme="minorBidi" w:hAnsiTheme="minorBidi" w:cstheme="minorBidi"/>
          <w:color w:val="000000"/>
        </w:rPr>
        <w:t>scenario (</w:t>
      </w:r>
      <w:r w:rsidR="00961444" w:rsidRPr="001F3802">
        <w:rPr>
          <w:rFonts w:asciiTheme="minorBidi" w:hAnsiTheme="minorBidi" w:cstheme="minorBidi"/>
          <w:color w:val="000000"/>
        </w:rPr>
        <w:t xml:space="preserve">UE) from the seven guiding scenarios for </w:t>
      </w:r>
      <w:proofErr w:type="spellStart"/>
      <w:r w:rsidR="00961444" w:rsidRPr="001F3802">
        <w:rPr>
          <w:rFonts w:asciiTheme="minorBidi" w:hAnsiTheme="minorBidi" w:cstheme="minorBidi"/>
          <w:color w:val="000000"/>
        </w:rPr>
        <w:t>InfoVis</w:t>
      </w:r>
      <w:proofErr w:type="spellEnd"/>
      <w:r w:rsidR="00961444" w:rsidRPr="001F3802">
        <w:rPr>
          <w:rFonts w:asciiTheme="minorBidi" w:hAnsiTheme="minorBidi" w:cstheme="minorBidi"/>
          <w:color w:val="000000"/>
        </w:rPr>
        <w:t xml:space="preserve"> evaluation [</w:t>
      </w:r>
      <w:r w:rsidR="00961444" w:rsidRPr="001F3802">
        <w:rPr>
          <w:rFonts w:asciiTheme="minorBidi" w:hAnsiTheme="minorBidi" w:cstheme="minorBidi"/>
          <w:color w:val="616EC5"/>
        </w:rPr>
        <w:t>21</w:t>
      </w:r>
      <w:r w:rsidR="00961444" w:rsidRPr="001F3802">
        <w:rPr>
          <w:rFonts w:asciiTheme="minorBidi" w:hAnsiTheme="minorBidi" w:cstheme="minorBidi"/>
          <w:color w:val="000000"/>
        </w:rPr>
        <w:t>].</w:t>
      </w:r>
    </w:p>
    <w:p w:rsidR="00961444" w:rsidRPr="001F3802" w:rsidDel="00793E2B" w:rsidRDefault="00961444" w:rsidP="00D023E5">
      <w:pPr>
        <w:autoSpaceDE w:val="0"/>
        <w:autoSpaceDN w:val="0"/>
        <w:adjustRightInd w:val="0"/>
        <w:spacing w:after="0" w:line="240" w:lineRule="auto"/>
        <w:jc w:val="both"/>
        <w:rPr>
          <w:del w:id="41" w:author="mina" w:date="2013-03-04T18:07:00Z"/>
          <w:rFonts w:asciiTheme="minorBidi" w:hAnsiTheme="minorBidi" w:cstheme="minorBidi"/>
        </w:rPr>
      </w:pPr>
    </w:p>
    <w:p w:rsidR="00793E2B" w:rsidRPr="001F3802" w:rsidRDefault="001F3802" w:rsidP="00793E2B">
      <w:pPr>
        <w:autoSpaceDE w:val="0"/>
        <w:autoSpaceDN w:val="0"/>
        <w:adjustRightInd w:val="0"/>
        <w:spacing w:after="0" w:line="240" w:lineRule="auto"/>
        <w:jc w:val="both"/>
        <w:rPr>
          <w:rFonts w:asciiTheme="minorBidi" w:hAnsiTheme="minorBidi" w:cstheme="minorBidi"/>
          <w:color w:val="000000"/>
        </w:rPr>
      </w:pPr>
      <w:del w:id="42" w:author="mina" w:date="2013-03-04T18:07:00Z">
        <w:r w:rsidDel="00793E2B">
          <w:rPr>
            <w:rFonts w:asciiTheme="minorBidi" w:hAnsiTheme="minorBidi" w:cstheme="minorBidi"/>
            <w:color w:val="000000"/>
          </w:rPr>
          <w:delText>T</w:delText>
        </w:r>
        <w:r w:rsidR="001F1A76" w:rsidRPr="001F3802" w:rsidDel="00793E2B">
          <w:rPr>
            <w:rFonts w:asciiTheme="minorBidi" w:hAnsiTheme="minorBidi" w:cstheme="minorBidi"/>
            <w:color w:val="000000"/>
          </w:rPr>
          <w:delText>he main questions in UE category is</w:delText>
        </w:r>
        <w:r w:rsidR="00D023E5" w:rsidDel="00793E2B">
          <w:rPr>
            <w:rFonts w:asciiTheme="minorBidi" w:hAnsiTheme="minorBidi" w:cstheme="minorBidi"/>
            <w:color w:val="000000"/>
          </w:rPr>
          <w:delText>:</w:delText>
        </w:r>
        <w:r w:rsidR="001F1A76" w:rsidRPr="001F3802" w:rsidDel="00793E2B">
          <w:rPr>
            <w:rFonts w:asciiTheme="minorBidi" w:hAnsiTheme="minorBidi" w:cstheme="minorBidi"/>
            <w:color w:val="000000"/>
          </w:rPr>
          <w:delText xml:space="preserve"> </w:delText>
        </w:r>
      </w:del>
      <w:del w:id="43" w:author="mina" w:date="2013-03-04T18:09:00Z">
        <w:r w:rsidR="001F1A76" w:rsidRPr="001F3802" w:rsidDel="00793E2B">
          <w:rPr>
            <w:rFonts w:asciiTheme="minorBidi" w:hAnsiTheme="minorBidi" w:cstheme="minorBidi"/>
            <w:color w:val="000000"/>
          </w:rPr>
          <w:delText xml:space="preserve">To answer this question, </w:delText>
        </w:r>
      </w:del>
      <w:ins w:id="44" w:author="mina" w:date="2013-03-04T18:09:00Z">
        <w:r w:rsidR="00793E2B">
          <w:rPr>
            <w:rFonts w:asciiTheme="minorBidi" w:hAnsiTheme="minorBidi" w:cstheme="minorBidi"/>
            <w:color w:val="000000"/>
          </w:rPr>
          <w:t xml:space="preserve">Therefore </w:t>
        </w:r>
      </w:ins>
      <w:r w:rsidR="00D41372" w:rsidRPr="001F3802">
        <w:rPr>
          <w:rFonts w:asciiTheme="minorBidi" w:hAnsiTheme="minorBidi" w:cstheme="minorBidi"/>
          <w:color w:val="000000"/>
        </w:rPr>
        <w:t>we</w:t>
      </w:r>
      <w:r w:rsidR="001F1A76" w:rsidRPr="001F3802">
        <w:rPr>
          <w:rFonts w:asciiTheme="minorBidi" w:hAnsiTheme="minorBidi" w:cstheme="minorBidi"/>
          <w:color w:val="000000"/>
        </w:rPr>
        <w:t xml:space="preserve"> came up with a range of specific questions </w:t>
      </w:r>
      <w:r w:rsidR="00712F9E" w:rsidRPr="001F3802">
        <w:rPr>
          <w:rFonts w:asciiTheme="minorBidi" w:hAnsiTheme="minorBidi" w:cstheme="minorBidi"/>
          <w:color w:val="000000"/>
        </w:rPr>
        <w:t xml:space="preserve">to </w:t>
      </w:r>
      <w:r w:rsidR="00333416" w:rsidRPr="001F3802">
        <w:rPr>
          <w:rFonts w:asciiTheme="minorBidi" w:hAnsiTheme="minorBidi" w:cstheme="minorBidi"/>
          <w:color w:val="000000"/>
        </w:rPr>
        <w:t>understand “what</w:t>
      </w:r>
      <w:r w:rsidR="00793E2B" w:rsidRPr="001F3802">
        <w:rPr>
          <w:rFonts w:asciiTheme="minorBidi" w:hAnsiTheme="minorBidi" w:cstheme="minorBidi"/>
          <w:color w:val="000000"/>
        </w:rPr>
        <w:t xml:space="preserve"> do </w:t>
      </w:r>
      <w:r w:rsidR="00793E2B">
        <w:rPr>
          <w:rFonts w:asciiTheme="minorBidi" w:hAnsiTheme="minorBidi" w:cstheme="minorBidi"/>
          <w:color w:val="000000"/>
        </w:rPr>
        <w:t>our</w:t>
      </w:r>
      <w:r w:rsidR="00793E2B" w:rsidRPr="001F3802">
        <w:rPr>
          <w:rFonts w:asciiTheme="minorBidi" w:hAnsiTheme="minorBidi" w:cstheme="minorBidi"/>
          <w:color w:val="000000"/>
        </w:rPr>
        <w:t xml:space="preserve"> target users think of the visualization?” [</w:t>
      </w:r>
      <w:r w:rsidR="00793E2B" w:rsidRPr="001F3802">
        <w:rPr>
          <w:rFonts w:asciiTheme="minorBidi" w:hAnsiTheme="minorBidi" w:cstheme="minorBidi"/>
          <w:color w:val="616EC5"/>
        </w:rPr>
        <w:t>21</w:t>
      </w:r>
      <w:r w:rsidR="00793E2B" w:rsidRPr="001F3802">
        <w:rPr>
          <w:rFonts w:asciiTheme="minorBidi" w:hAnsiTheme="minorBidi" w:cstheme="minorBidi"/>
          <w:color w:val="000000"/>
        </w:rPr>
        <w:t>].</w:t>
      </w:r>
    </w:p>
    <w:p w:rsidR="001F1A76" w:rsidRPr="001F3802" w:rsidRDefault="00333416" w:rsidP="00793E2B">
      <w:pPr>
        <w:autoSpaceDE w:val="0"/>
        <w:autoSpaceDN w:val="0"/>
        <w:adjustRightInd w:val="0"/>
        <w:spacing w:after="0" w:line="240" w:lineRule="auto"/>
        <w:jc w:val="both"/>
        <w:rPr>
          <w:rFonts w:asciiTheme="minorBidi" w:hAnsiTheme="minorBidi" w:cstheme="minorBidi"/>
          <w:color w:val="000000"/>
        </w:rPr>
      </w:pPr>
      <w:del w:id="45" w:author="mina" w:date="2013-03-04T18:13:00Z">
        <w:r w:rsidDel="00333416">
          <w:rPr>
            <w:rFonts w:asciiTheme="minorBidi" w:hAnsiTheme="minorBidi" w:cstheme="minorBidi"/>
            <w:color w:val="000000"/>
          </w:rPr>
          <w:delText>T</w:delText>
        </w:r>
        <w:r w:rsidR="001F1A76" w:rsidRPr="001F3802" w:rsidDel="00333416">
          <w:rPr>
            <w:rFonts w:asciiTheme="minorBidi" w:hAnsiTheme="minorBidi" w:cstheme="minorBidi"/>
            <w:color w:val="000000"/>
          </w:rPr>
          <w:delText>he tools from the users</w:delText>
        </w:r>
        <w:r w:rsidR="00D41372" w:rsidRPr="001F3802" w:rsidDel="00333416">
          <w:rPr>
            <w:rFonts w:asciiTheme="minorBidi" w:hAnsiTheme="minorBidi" w:cstheme="minorBidi"/>
            <w:color w:val="000000"/>
          </w:rPr>
          <w:delText>’</w:delText>
        </w:r>
        <w:r w:rsidR="001F1A76" w:rsidRPr="001F3802" w:rsidDel="00333416">
          <w:rPr>
            <w:rFonts w:asciiTheme="minorBidi" w:hAnsiTheme="minorBidi" w:cstheme="minorBidi"/>
            <w:color w:val="000000"/>
          </w:rPr>
          <w:delText xml:space="preserve"> point of</w:delText>
        </w:r>
        <w:r w:rsidR="00D41372" w:rsidRPr="001F3802" w:rsidDel="00333416">
          <w:rPr>
            <w:rFonts w:asciiTheme="minorBidi" w:hAnsiTheme="minorBidi" w:cstheme="minorBidi"/>
            <w:color w:val="000000"/>
          </w:rPr>
          <w:delText xml:space="preserve"> </w:delText>
        </w:r>
        <w:r w:rsidR="001F1A76" w:rsidRPr="001F3802" w:rsidDel="00333416">
          <w:rPr>
            <w:rFonts w:asciiTheme="minorBidi" w:hAnsiTheme="minorBidi" w:cstheme="minorBidi"/>
            <w:color w:val="000000"/>
          </w:rPr>
          <w:delText xml:space="preserve">view. </w:delText>
        </w:r>
      </w:del>
      <w:r w:rsidR="001F1A76" w:rsidRPr="001F3802">
        <w:rPr>
          <w:rFonts w:asciiTheme="minorBidi" w:hAnsiTheme="minorBidi" w:cstheme="minorBidi"/>
          <w:color w:val="000000"/>
        </w:rPr>
        <w:t>However, the</w:t>
      </w:r>
      <w:r w:rsidR="00D41372" w:rsidRPr="001F3802">
        <w:rPr>
          <w:rFonts w:asciiTheme="minorBidi" w:hAnsiTheme="minorBidi" w:cstheme="minorBidi"/>
          <w:color w:val="000000"/>
        </w:rPr>
        <w:t xml:space="preserve"> </w:t>
      </w:r>
      <w:r w:rsidR="001F1A76" w:rsidRPr="001F3802">
        <w:rPr>
          <w:rFonts w:asciiTheme="minorBidi" w:hAnsiTheme="minorBidi" w:cstheme="minorBidi"/>
          <w:color w:val="000000"/>
        </w:rPr>
        <w:t xml:space="preserve">evaluation methodology that is used in this </w:t>
      </w:r>
      <w:r w:rsidR="00D41372" w:rsidRPr="001F3802">
        <w:rPr>
          <w:rFonts w:asciiTheme="minorBidi" w:hAnsiTheme="minorBidi" w:cstheme="minorBidi"/>
          <w:color w:val="000000"/>
        </w:rPr>
        <w:t>study</w:t>
      </w:r>
      <w:r w:rsidR="001F1A76" w:rsidRPr="001F3802">
        <w:rPr>
          <w:rFonts w:asciiTheme="minorBidi" w:hAnsiTheme="minorBidi" w:cstheme="minorBidi"/>
          <w:color w:val="000000"/>
        </w:rPr>
        <w:t xml:space="preserve"> is a user-based method </w:t>
      </w:r>
      <w:r w:rsidR="001F1A76" w:rsidRPr="001F3802">
        <w:rPr>
          <w:rFonts w:asciiTheme="minorBidi" w:hAnsiTheme="minorBidi" w:cstheme="minorBidi"/>
          <w:color w:val="000000"/>
        </w:rPr>
        <w:lastRenderedPageBreak/>
        <w:t>in which problems</w:t>
      </w:r>
      <w:r w:rsidR="00D41372" w:rsidRPr="001F3802">
        <w:rPr>
          <w:rFonts w:asciiTheme="minorBidi" w:hAnsiTheme="minorBidi" w:cstheme="minorBidi"/>
          <w:color w:val="000000"/>
        </w:rPr>
        <w:t xml:space="preserve"> </w:t>
      </w:r>
      <w:r w:rsidR="001F1A76" w:rsidRPr="001F3802">
        <w:rPr>
          <w:rFonts w:asciiTheme="minorBidi" w:hAnsiTheme="minorBidi" w:cstheme="minorBidi"/>
          <w:color w:val="000000"/>
        </w:rPr>
        <w:t xml:space="preserve">are found through the </w:t>
      </w:r>
      <w:bookmarkStart w:id="46" w:name="_GoBack"/>
      <w:bookmarkEnd w:id="46"/>
      <w:r w:rsidR="001F1A76" w:rsidRPr="001F3802">
        <w:rPr>
          <w:rFonts w:asciiTheme="minorBidi" w:hAnsiTheme="minorBidi" w:cstheme="minorBidi"/>
          <w:color w:val="000000"/>
        </w:rPr>
        <w:t>observation of and interaction with users while they use or comment</w:t>
      </w:r>
      <w:r w:rsidR="00D41372" w:rsidRPr="001F3802">
        <w:rPr>
          <w:rFonts w:asciiTheme="minorBidi" w:hAnsiTheme="minorBidi" w:cstheme="minorBidi"/>
          <w:color w:val="000000"/>
        </w:rPr>
        <w:t xml:space="preserve"> </w:t>
      </w:r>
      <w:r w:rsidR="001F1A76" w:rsidRPr="001F3802">
        <w:rPr>
          <w:rFonts w:asciiTheme="minorBidi" w:hAnsiTheme="minorBidi" w:cstheme="minorBidi"/>
          <w:color w:val="000000"/>
        </w:rPr>
        <w:t>on the interfaces</w:t>
      </w:r>
      <w:r w:rsidR="00712F9E" w:rsidRPr="001F3802">
        <w:rPr>
          <w:rFonts w:asciiTheme="minorBidi" w:hAnsiTheme="minorBidi" w:cstheme="minorBidi"/>
          <w:color w:val="000000"/>
        </w:rPr>
        <w:t xml:space="preserve"> [21, 41]</w:t>
      </w:r>
      <w:r w:rsidR="001F1A76" w:rsidRPr="001F3802">
        <w:rPr>
          <w:rFonts w:asciiTheme="minorBidi" w:hAnsiTheme="minorBidi" w:cstheme="minorBidi"/>
          <w:color w:val="000000"/>
        </w:rPr>
        <w:t>.</w:t>
      </w:r>
    </w:p>
    <w:p w:rsidR="001F1A76" w:rsidRPr="001F3802" w:rsidRDefault="001F1A76" w:rsidP="00D023E5">
      <w:pPr>
        <w:autoSpaceDE w:val="0"/>
        <w:autoSpaceDN w:val="0"/>
        <w:adjustRightInd w:val="0"/>
        <w:spacing w:after="0" w:line="240" w:lineRule="auto"/>
        <w:jc w:val="both"/>
        <w:rPr>
          <w:rFonts w:asciiTheme="minorBidi" w:hAnsiTheme="minorBidi" w:cstheme="minorBidi"/>
          <w:color w:val="000000"/>
        </w:rPr>
      </w:pPr>
    </w:p>
    <w:p w:rsidR="001F1A76" w:rsidRPr="001F3802" w:rsidRDefault="001F3802" w:rsidP="00D023E5">
      <w:pPr>
        <w:autoSpaceDE w:val="0"/>
        <w:autoSpaceDN w:val="0"/>
        <w:adjustRightInd w:val="0"/>
        <w:spacing w:after="0" w:line="240" w:lineRule="auto"/>
        <w:jc w:val="both"/>
        <w:rPr>
          <w:rFonts w:asciiTheme="minorBidi" w:hAnsiTheme="minorBidi" w:cstheme="minorBidi"/>
          <w:b/>
          <w:bCs/>
          <w:color w:val="000000"/>
        </w:rPr>
      </w:pPr>
      <w:r w:rsidRPr="001F3802">
        <w:rPr>
          <w:rFonts w:asciiTheme="minorBidi" w:hAnsiTheme="minorBidi" w:cstheme="minorBidi"/>
          <w:b/>
          <w:bCs/>
          <w:color w:val="000000"/>
        </w:rPr>
        <w:t>4.1. Method</w:t>
      </w:r>
    </w:p>
    <w:p w:rsidR="001F1A76" w:rsidRPr="001F3802" w:rsidRDefault="001F1A76" w:rsidP="00333416">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This study is </w:t>
      </w:r>
      <w:r w:rsidR="00333416">
        <w:rPr>
          <w:rFonts w:asciiTheme="minorBidi" w:hAnsiTheme="minorBidi" w:cstheme="minorBidi"/>
          <w:color w:val="000000"/>
        </w:rPr>
        <w:t xml:space="preserve">a </w:t>
      </w:r>
      <w:r w:rsidRPr="001F3802">
        <w:rPr>
          <w:rFonts w:asciiTheme="minorBidi" w:hAnsiTheme="minorBidi" w:cstheme="minorBidi"/>
          <w:color w:val="000000"/>
        </w:rPr>
        <w:t>qualitative</w:t>
      </w:r>
      <w:r w:rsidR="00333416">
        <w:rPr>
          <w:rFonts w:asciiTheme="minorBidi" w:hAnsiTheme="minorBidi" w:cstheme="minorBidi"/>
          <w:color w:val="000000"/>
        </w:rPr>
        <w:t>,</w:t>
      </w:r>
      <w:r w:rsidRPr="001F3802">
        <w:rPr>
          <w:rFonts w:asciiTheme="minorBidi" w:hAnsiTheme="minorBidi" w:cstheme="minorBidi"/>
          <w:color w:val="000000"/>
        </w:rPr>
        <w:t xml:space="preserve"> User Experience </w:t>
      </w:r>
      <w:proofErr w:type="spellStart"/>
      <w:r w:rsidR="00333416">
        <w:rPr>
          <w:rFonts w:asciiTheme="minorBidi" w:hAnsiTheme="minorBidi" w:cstheme="minorBidi"/>
          <w:color w:val="000000"/>
        </w:rPr>
        <w:t>method</w:t>
      </w:r>
      <w:r w:rsidR="00B57A51" w:rsidRPr="001F3802">
        <w:rPr>
          <w:rFonts w:asciiTheme="minorBidi" w:hAnsiTheme="minorBidi" w:cstheme="minorBidi"/>
          <w:color w:val="000000"/>
        </w:rPr>
        <w:t>for</w:t>
      </w:r>
      <w:proofErr w:type="spellEnd"/>
      <w:r w:rsidRPr="001F3802">
        <w:rPr>
          <w:rFonts w:asciiTheme="minorBidi" w:hAnsiTheme="minorBidi" w:cstheme="minorBidi"/>
          <w:color w:val="000000"/>
        </w:rPr>
        <w:t xml:space="preserve"> system</w:t>
      </w:r>
      <w:r w:rsidR="00E913B8" w:rsidRPr="001F3802">
        <w:rPr>
          <w:rFonts w:asciiTheme="minorBidi" w:hAnsiTheme="minorBidi" w:cstheme="minorBidi"/>
          <w:color w:val="000000"/>
        </w:rPr>
        <w:t xml:space="preserve"> </w:t>
      </w:r>
      <w:proofErr w:type="gramStart"/>
      <w:r w:rsidR="00B57A51" w:rsidRPr="001F3802">
        <w:rPr>
          <w:rFonts w:asciiTheme="minorBidi" w:hAnsiTheme="minorBidi" w:cstheme="minorBidi"/>
          <w:color w:val="000000"/>
        </w:rPr>
        <w:t>evaluations</w:t>
      </w:r>
      <w:proofErr w:type="gramEnd"/>
      <w:r w:rsidR="00B57A51" w:rsidRPr="001F3802">
        <w:rPr>
          <w:rFonts w:asciiTheme="minorBidi" w:hAnsiTheme="minorBidi" w:cstheme="minorBidi"/>
          <w:color w:val="000000"/>
        </w:rPr>
        <w:t xml:space="preserve"> [</w:t>
      </w:r>
      <w:r w:rsidR="00B57A51" w:rsidRPr="001F3802">
        <w:rPr>
          <w:rFonts w:asciiTheme="minorBidi" w:hAnsiTheme="minorBidi" w:cstheme="minorBidi"/>
          <w:color w:val="616EC5"/>
        </w:rPr>
        <w:t>21</w:t>
      </w:r>
      <w:r w:rsidR="00B57A51" w:rsidRPr="001F3802">
        <w:rPr>
          <w:rFonts w:asciiTheme="minorBidi" w:hAnsiTheme="minorBidi" w:cstheme="minorBidi"/>
          <w:color w:val="000000"/>
        </w:rPr>
        <w:t>]</w:t>
      </w:r>
      <w:r w:rsidRPr="001F3802">
        <w:rPr>
          <w:rFonts w:asciiTheme="minorBidi" w:hAnsiTheme="minorBidi" w:cstheme="minorBidi"/>
          <w:color w:val="000000"/>
        </w:rPr>
        <w:t xml:space="preserve">. </w:t>
      </w:r>
      <w:r w:rsidR="00333416">
        <w:rPr>
          <w:rFonts w:asciiTheme="minorBidi" w:hAnsiTheme="minorBidi" w:cstheme="minorBidi"/>
          <w:color w:val="000000"/>
        </w:rPr>
        <w:t xml:space="preserve"> </w:t>
      </w:r>
      <w:proofErr w:type="spellStart"/>
      <w:proofErr w:type="gramStart"/>
      <w:r w:rsidR="00333416">
        <w:rPr>
          <w:rFonts w:asciiTheme="minorBidi" w:hAnsiTheme="minorBidi" w:cstheme="minorBidi"/>
          <w:color w:val="000000"/>
        </w:rPr>
        <w:t>we</w:t>
      </w:r>
      <w:r w:rsidR="00333416" w:rsidRPr="001F3802">
        <w:rPr>
          <w:rFonts w:asciiTheme="minorBidi" w:hAnsiTheme="minorBidi" w:cstheme="minorBidi"/>
          <w:color w:val="000000"/>
        </w:rPr>
        <w:t>present</w:t>
      </w:r>
      <w:r w:rsidR="00333416">
        <w:rPr>
          <w:rFonts w:asciiTheme="minorBidi" w:hAnsiTheme="minorBidi" w:cstheme="minorBidi"/>
          <w:color w:val="000000"/>
        </w:rPr>
        <w:t>ed</w:t>
      </w:r>
      <w:proofErr w:type="spellEnd"/>
      <w:proofErr w:type="gramEnd"/>
      <w:r w:rsidR="00333416" w:rsidRPr="001F3802">
        <w:rPr>
          <w:rFonts w:asciiTheme="minorBidi" w:hAnsiTheme="minorBidi" w:cstheme="minorBidi"/>
          <w:color w:val="000000"/>
        </w:rPr>
        <w:t xml:space="preserve"> </w:t>
      </w:r>
      <w:r w:rsidRPr="001F3802">
        <w:rPr>
          <w:rFonts w:asciiTheme="minorBidi" w:hAnsiTheme="minorBidi" w:cstheme="minorBidi"/>
          <w:color w:val="000000"/>
        </w:rPr>
        <w:t>the system to the user; let them play [</w:t>
      </w:r>
      <w:r w:rsidRPr="001F3802">
        <w:rPr>
          <w:rFonts w:asciiTheme="minorBidi" w:hAnsiTheme="minorBidi" w:cstheme="minorBidi"/>
          <w:color w:val="616EC5"/>
        </w:rPr>
        <w:t>21</w:t>
      </w:r>
      <w:r w:rsidRPr="001F3802">
        <w:rPr>
          <w:rFonts w:asciiTheme="minorBidi" w:hAnsiTheme="minorBidi" w:cstheme="minorBidi"/>
          <w:color w:val="000000"/>
        </w:rPr>
        <w:t>] with it to</w:t>
      </w:r>
      <w:r w:rsidR="00D41372" w:rsidRPr="001F3802">
        <w:rPr>
          <w:rFonts w:asciiTheme="minorBidi" w:hAnsiTheme="minorBidi" w:cstheme="minorBidi"/>
          <w:color w:val="000000"/>
        </w:rPr>
        <w:t xml:space="preserve"> </w:t>
      </w:r>
      <w:r w:rsidRPr="001F3802">
        <w:rPr>
          <w:rFonts w:asciiTheme="minorBidi" w:hAnsiTheme="minorBidi" w:cstheme="minorBidi"/>
          <w:color w:val="000000"/>
        </w:rPr>
        <w:t xml:space="preserve">answer some tasks with the goal of understanding the design flaws and </w:t>
      </w:r>
      <w:r w:rsidR="00E913B8" w:rsidRPr="001F3802">
        <w:rPr>
          <w:rFonts w:asciiTheme="minorBidi" w:hAnsiTheme="minorBidi" w:cstheme="minorBidi"/>
          <w:color w:val="000000"/>
        </w:rPr>
        <w:t>p</w:t>
      </w:r>
      <w:r w:rsidRPr="001F3802">
        <w:rPr>
          <w:rFonts w:asciiTheme="minorBidi" w:hAnsiTheme="minorBidi" w:cstheme="minorBidi"/>
          <w:color w:val="000000"/>
        </w:rPr>
        <w:t>otential usefulness</w:t>
      </w:r>
      <w:r w:rsidR="00333416">
        <w:rPr>
          <w:rFonts w:asciiTheme="minorBidi" w:hAnsiTheme="minorBidi" w:cstheme="minorBidi"/>
          <w:color w:val="000000"/>
        </w:rPr>
        <w:t xml:space="preserve"> </w:t>
      </w:r>
      <w:r w:rsidRPr="001F3802">
        <w:rPr>
          <w:rFonts w:asciiTheme="minorBidi" w:hAnsiTheme="minorBidi" w:cstheme="minorBidi"/>
          <w:color w:val="000000"/>
        </w:rPr>
        <w:t>.</w:t>
      </w:r>
    </w:p>
    <w:p w:rsidR="001F1A76" w:rsidRPr="001F3802" w:rsidRDefault="001F1A76" w:rsidP="00333416">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The study follows by an informal interview with the user to understand their opinion about</w:t>
      </w:r>
      <w:r w:rsidR="00D41372" w:rsidRPr="001F3802">
        <w:rPr>
          <w:rFonts w:asciiTheme="minorBidi" w:hAnsiTheme="minorBidi" w:cstheme="minorBidi"/>
          <w:color w:val="000000"/>
        </w:rPr>
        <w:t xml:space="preserve"> </w:t>
      </w:r>
      <w:r w:rsidRPr="001F3802">
        <w:rPr>
          <w:rFonts w:asciiTheme="minorBidi" w:hAnsiTheme="minorBidi" w:cstheme="minorBidi"/>
          <w:color w:val="000000"/>
        </w:rPr>
        <w:t xml:space="preserve">the tool. </w:t>
      </w:r>
      <w:r w:rsidR="00333416" w:rsidRPr="001F3802">
        <w:rPr>
          <w:rFonts w:asciiTheme="minorBidi" w:hAnsiTheme="minorBidi" w:cstheme="minorBidi"/>
          <w:color w:val="000000"/>
        </w:rPr>
        <w:t>T</w:t>
      </w:r>
      <w:r w:rsidR="00333416">
        <w:rPr>
          <w:rFonts w:asciiTheme="minorBidi" w:hAnsiTheme="minorBidi" w:cstheme="minorBidi"/>
          <w:color w:val="000000"/>
        </w:rPr>
        <w:t xml:space="preserve">o address the </w:t>
      </w:r>
      <w:r w:rsidRPr="001F3802">
        <w:rPr>
          <w:rFonts w:asciiTheme="minorBidi" w:hAnsiTheme="minorBidi" w:cstheme="minorBidi"/>
          <w:color w:val="000000"/>
        </w:rPr>
        <w:t xml:space="preserve">main research </w:t>
      </w:r>
      <w:proofErr w:type="gramStart"/>
      <w:r w:rsidRPr="001F3802">
        <w:rPr>
          <w:rFonts w:asciiTheme="minorBidi" w:hAnsiTheme="minorBidi" w:cstheme="minorBidi"/>
          <w:color w:val="000000"/>
        </w:rPr>
        <w:t>question  what</w:t>
      </w:r>
      <w:proofErr w:type="gramEnd"/>
      <w:r w:rsidRPr="001F3802">
        <w:rPr>
          <w:rFonts w:asciiTheme="minorBidi" w:hAnsiTheme="minorBidi" w:cstheme="minorBidi"/>
          <w:color w:val="000000"/>
        </w:rPr>
        <w:t xml:space="preserve"> do my target users think of</w:t>
      </w:r>
      <w:r w:rsidR="00D41372" w:rsidRPr="001F3802">
        <w:rPr>
          <w:rFonts w:asciiTheme="minorBidi" w:hAnsiTheme="minorBidi" w:cstheme="minorBidi"/>
          <w:color w:val="000000"/>
        </w:rPr>
        <w:t xml:space="preserve"> </w:t>
      </w:r>
      <w:r w:rsidRPr="001F3802">
        <w:rPr>
          <w:rFonts w:asciiTheme="minorBidi" w:hAnsiTheme="minorBidi" w:cstheme="minorBidi"/>
          <w:color w:val="000000"/>
        </w:rPr>
        <w:t>th</w:t>
      </w:r>
      <w:r w:rsidR="00E913B8" w:rsidRPr="001F3802">
        <w:rPr>
          <w:rFonts w:asciiTheme="minorBidi" w:hAnsiTheme="minorBidi" w:cstheme="minorBidi"/>
          <w:color w:val="000000"/>
        </w:rPr>
        <w:t xml:space="preserve">e visualization? </w:t>
      </w:r>
      <w:r w:rsidR="00333416">
        <w:rPr>
          <w:rFonts w:asciiTheme="minorBidi" w:hAnsiTheme="minorBidi" w:cstheme="minorBidi"/>
          <w:color w:val="000000"/>
        </w:rPr>
        <w:t>We used t</w:t>
      </w:r>
      <w:r w:rsidR="00E913B8" w:rsidRPr="001F3802">
        <w:rPr>
          <w:rFonts w:asciiTheme="minorBidi" w:hAnsiTheme="minorBidi" w:cstheme="minorBidi"/>
          <w:color w:val="000000"/>
        </w:rPr>
        <w:t>he open-ended</w:t>
      </w:r>
      <w:r w:rsidR="00D41372" w:rsidRPr="001F3802">
        <w:rPr>
          <w:rFonts w:asciiTheme="minorBidi" w:hAnsiTheme="minorBidi" w:cstheme="minorBidi"/>
          <w:color w:val="000000"/>
        </w:rPr>
        <w:t xml:space="preserve"> </w:t>
      </w:r>
      <w:r w:rsidRPr="001F3802">
        <w:rPr>
          <w:rFonts w:asciiTheme="minorBidi" w:hAnsiTheme="minorBidi" w:cstheme="minorBidi"/>
          <w:color w:val="000000"/>
        </w:rPr>
        <w:t xml:space="preserve">questions </w:t>
      </w:r>
      <w:r w:rsidR="00333416">
        <w:rPr>
          <w:rFonts w:asciiTheme="minorBidi" w:hAnsiTheme="minorBidi" w:cstheme="minorBidi"/>
          <w:color w:val="000000"/>
        </w:rPr>
        <w:t>in</w:t>
      </w:r>
      <w:r w:rsidR="00333416" w:rsidRPr="001F3802">
        <w:rPr>
          <w:rFonts w:asciiTheme="minorBidi" w:hAnsiTheme="minorBidi" w:cstheme="minorBidi"/>
          <w:color w:val="000000"/>
        </w:rPr>
        <w:t xml:space="preserve"> </w:t>
      </w:r>
      <w:r w:rsidRPr="001F3802">
        <w:rPr>
          <w:rFonts w:asciiTheme="minorBidi" w:hAnsiTheme="minorBidi" w:cstheme="minorBidi"/>
          <w:color w:val="000000"/>
        </w:rPr>
        <w:t xml:space="preserve">the interview </w:t>
      </w:r>
    </w:p>
    <w:p w:rsidR="001F1A76" w:rsidRPr="001F3802" w:rsidRDefault="001F1A76" w:rsidP="00333416">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Although </w:t>
      </w:r>
      <w:r w:rsidR="00C93DE6" w:rsidRPr="001F3802">
        <w:rPr>
          <w:rFonts w:asciiTheme="minorBidi" w:hAnsiTheme="minorBidi" w:cstheme="minorBidi"/>
          <w:color w:val="000000"/>
        </w:rPr>
        <w:t>we</w:t>
      </w:r>
      <w:r w:rsidRPr="001F3802">
        <w:rPr>
          <w:rFonts w:asciiTheme="minorBidi" w:hAnsiTheme="minorBidi" w:cstheme="minorBidi"/>
          <w:color w:val="000000"/>
        </w:rPr>
        <w:t xml:space="preserve"> had a set of pre-defined </w:t>
      </w:r>
      <w:r w:rsidR="00C93DE6" w:rsidRPr="001F3802">
        <w:rPr>
          <w:rFonts w:asciiTheme="minorBidi" w:hAnsiTheme="minorBidi" w:cstheme="minorBidi"/>
          <w:color w:val="000000"/>
        </w:rPr>
        <w:t>tasks we</w:t>
      </w:r>
      <w:r w:rsidRPr="001F3802">
        <w:rPr>
          <w:rFonts w:asciiTheme="minorBidi" w:hAnsiTheme="minorBidi" w:cstheme="minorBidi"/>
          <w:color w:val="000000"/>
        </w:rPr>
        <w:t xml:space="preserve"> explained the users that the process of solving</w:t>
      </w:r>
      <w:r w:rsidR="00E913B8" w:rsidRPr="001F3802">
        <w:rPr>
          <w:rFonts w:asciiTheme="minorBidi" w:hAnsiTheme="minorBidi" w:cstheme="minorBidi"/>
          <w:color w:val="000000"/>
        </w:rPr>
        <w:t xml:space="preserve"> </w:t>
      </w:r>
      <w:r w:rsidRPr="001F3802">
        <w:rPr>
          <w:rFonts w:asciiTheme="minorBidi" w:hAnsiTheme="minorBidi" w:cstheme="minorBidi"/>
          <w:color w:val="000000"/>
        </w:rPr>
        <w:t xml:space="preserve">the tasks is more important than reaching to answers. </w:t>
      </w:r>
      <w:r w:rsidR="00333416">
        <w:rPr>
          <w:rFonts w:asciiTheme="minorBidi" w:hAnsiTheme="minorBidi" w:cstheme="minorBidi"/>
          <w:color w:val="000000"/>
        </w:rPr>
        <w:t>And a</w:t>
      </w:r>
      <w:r w:rsidRPr="001F3802">
        <w:rPr>
          <w:rFonts w:asciiTheme="minorBidi" w:hAnsiTheme="minorBidi" w:cstheme="minorBidi"/>
          <w:color w:val="000000"/>
        </w:rPr>
        <w:t xml:space="preserve">t the beginning of the process, </w:t>
      </w:r>
      <w:r w:rsidR="00C93DE6" w:rsidRPr="001F3802">
        <w:rPr>
          <w:rFonts w:asciiTheme="minorBidi" w:hAnsiTheme="minorBidi" w:cstheme="minorBidi"/>
          <w:color w:val="000000"/>
        </w:rPr>
        <w:t>we</w:t>
      </w:r>
      <w:r w:rsidRPr="001F3802">
        <w:rPr>
          <w:rFonts w:asciiTheme="minorBidi" w:hAnsiTheme="minorBidi" w:cstheme="minorBidi"/>
          <w:color w:val="000000"/>
        </w:rPr>
        <w:t xml:space="preserve"> briefly mentioned the tasks and</w:t>
      </w:r>
      <w:r w:rsidR="00E913B8" w:rsidRPr="001F3802">
        <w:rPr>
          <w:rFonts w:asciiTheme="minorBidi" w:hAnsiTheme="minorBidi" w:cstheme="minorBidi"/>
          <w:color w:val="000000"/>
        </w:rPr>
        <w:t xml:space="preserve"> </w:t>
      </w:r>
      <w:r w:rsidRPr="001F3802">
        <w:rPr>
          <w:rFonts w:asciiTheme="minorBidi" w:hAnsiTheme="minorBidi" w:cstheme="minorBidi"/>
          <w:color w:val="000000"/>
        </w:rPr>
        <w:t xml:space="preserve">the dataset </w:t>
      </w:r>
    </w:p>
    <w:p w:rsidR="001F1A76" w:rsidRPr="001F3802" w:rsidRDefault="001F1A76" w:rsidP="00D023E5">
      <w:pPr>
        <w:autoSpaceDE w:val="0"/>
        <w:autoSpaceDN w:val="0"/>
        <w:adjustRightInd w:val="0"/>
        <w:spacing w:after="0" w:line="240" w:lineRule="auto"/>
        <w:jc w:val="both"/>
        <w:rPr>
          <w:rFonts w:asciiTheme="minorBidi" w:hAnsiTheme="minorBidi" w:cstheme="minorBidi"/>
        </w:rPr>
      </w:pPr>
      <w:proofErr w:type="gramStart"/>
      <w:r w:rsidRPr="001F3802">
        <w:rPr>
          <w:rFonts w:asciiTheme="minorBidi" w:hAnsiTheme="minorBidi" w:cstheme="minorBidi"/>
        </w:rPr>
        <w:t>the</w:t>
      </w:r>
      <w:proofErr w:type="gramEnd"/>
      <w:r w:rsidRPr="001F3802">
        <w:rPr>
          <w:rFonts w:asciiTheme="minorBidi" w:hAnsiTheme="minorBidi" w:cstheme="minorBidi"/>
        </w:rPr>
        <w:t xml:space="preserve"> Informal Evaluation as </w:t>
      </w:r>
      <w:r w:rsidR="00C93DE6" w:rsidRPr="001F3802">
        <w:rPr>
          <w:rFonts w:asciiTheme="minorBidi" w:hAnsiTheme="minorBidi" w:cstheme="minorBidi"/>
        </w:rPr>
        <w:t>we</w:t>
      </w:r>
      <w:r w:rsidRPr="001F3802">
        <w:rPr>
          <w:rFonts w:asciiTheme="minorBidi" w:hAnsiTheme="minorBidi" w:cstheme="minorBidi"/>
        </w:rPr>
        <w:t xml:space="preserve"> asked the</w:t>
      </w:r>
      <w:r w:rsidR="00E913B8" w:rsidRPr="001F3802">
        <w:rPr>
          <w:rFonts w:asciiTheme="minorBidi" w:hAnsiTheme="minorBidi" w:cstheme="minorBidi"/>
        </w:rPr>
        <w:t xml:space="preserve"> </w:t>
      </w:r>
      <w:r w:rsidRPr="001F3802">
        <w:rPr>
          <w:rFonts w:asciiTheme="minorBidi" w:hAnsiTheme="minorBidi" w:cstheme="minorBidi"/>
        </w:rPr>
        <w:t xml:space="preserve">participants to talk </w:t>
      </w:r>
      <w:r w:rsidR="00885AE3" w:rsidRPr="001F3802">
        <w:rPr>
          <w:rFonts w:asciiTheme="minorBidi" w:hAnsiTheme="minorBidi" w:cstheme="minorBidi"/>
        </w:rPr>
        <w:t xml:space="preserve">freely </w:t>
      </w:r>
      <w:r w:rsidRPr="001F3802">
        <w:rPr>
          <w:rFonts w:asciiTheme="minorBidi" w:hAnsiTheme="minorBidi" w:cstheme="minorBidi"/>
        </w:rPr>
        <w:t>about anything comes to their mind about the tool during and</w:t>
      </w:r>
      <w:r w:rsidR="00E913B8" w:rsidRPr="001F3802">
        <w:rPr>
          <w:rFonts w:asciiTheme="minorBidi" w:hAnsiTheme="minorBidi" w:cstheme="minorBidi"/>
        </w:rPr>
        <w:t xml:space="preserve"> </w:t>
      </w:r>
      <w:r w:rsidRPr="001F3802">
        <w:rPr>
          <w:rFonts w:asciiTheme="minorBidi" w:hAnsiTheme="minorBidi" w:cstheme="minorBidi"/>
        </w:rPr>
        <w:t>after the process.</w:t>
      </w:r>
    </w:p>
    <w:p w:rsidR="001F1A76" w:rsidRPr="001F3802" w:rsidRDefault="001F1A76" w:rsidP="00D023E5">
      <w:p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The followings are the interview guide questions.</w:t>
      </w:r>
    </w:p>
    <w:p w:rsidR="001F1A76" w:rsidRPr="001F3802" w:rsidRDefault="001F1A76" w:rsidP="00D023E5">
      <w:pPr>
        <w:autoSpaceDE w:val="0"/>
        <w:autoSpaceDN w:val="0"/>
        <w:adjustRightInd w:val="0"/>
        <w:spacing w:after="0" w:line="240" w:lineRule="auto"/>
        <w:jc w:val="both"/>
        <w:rPr>
          <w:rFonts w:asciiTheme="minorBidi" w:hAnsiTheme="minorBidi" w:cstheme="minorBidi"/>
        </w:rPr>
      </w:pPr>
    </w:p>
    <w:p w:rsidR="001F1A76" w:rsidRPr="001F3802" w:rsidRDefault="001F1A76" w:rsidP="00D023E5">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How each view/features helped you to find the answers? Any of them were more or</w:t>
      </w:r>
      <w:r w:rsidR="00E913B8" w:rsidRPr="001F3802">
        <w:rPr>
          <w:rFonts w:asciiTheme="minorBidi" w:hAnsiTheme="minorBidi" w:cstheme="minorBidi"/>
        </w:rPr>
        <w:t xml:space="preserve"> </w:t>
      </w:r>
      <w:r w:rsidRPr="001F3802">
        <w:rPr>
          <w:rFonts w:asciiTheme="minorBidi" w:hAnsiTheme="minorBidi" w:cstheme="minorBidi"/>
        </w:rPr>
        <w:t>less useful?</w:t>
      </w:r>
    </w:p>
    <w:p w:rsidR="001F1A76" w:rsidRPr="001F3802" w:rsidRDefault="001F1A76" w:rsidP="00D023E5">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 xml:space="preserve"> Did you have any difficulties</w:t>
      </w:r>
      <w:r w:rsidR="00C93DE6" w:rsidRPr="001F3802">
        <w:rPr>
          <w:rFonts w:asciiTheme="minorBidi" w:hAnsiTheme="minorBidi" w:cstheme="minorBidi"/>
        </w:rPr>
        <w:t xml:space="preserve"> </w:t>
      </w:r>
      <w:r w:rsidRPr="001F3802">
        <w:rPr>
          <w:rFonts w:asciiTheme="minorBidi" w:hAnsiTheme="minorBidi" w:cstheme="minorBidi"/>
        </w:rPr>
        <w:t>understanding any of the presented information in any</w:t>
      </w:r>
      <w:r w:rsidR="00E913B8" w:rsidRPr="001F3802">
        <w:rPr>
          <w:rFonts w:asciiTheme="minorBidi" w:hAnsiTheme="minorBidi" w:cstheme="minorBidi"/>
        </w:rPr>
        <w:t xml:space="preserve"> </w:t>
      </w:r>
      <w:r w:rsidRPr="001F3802">
        <w:rPr>
          <w:rFonts w:asciiTheme="minorBidi" w:hAnsiTheme="minorBidi" w:cstheme="minorBidi"/>
        </w:rPr>
        <w:t>of the views?</w:t>
      </w:r>
    </w:p>
    <w:p w:rsidR="001F1A76" w:rsidRPr="001F3802" w:rsidRDefault="001F1A76" w:rsidP="00D023E5">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1F3802">
        <w:rPr>
          <w:rFonts w:asciiTheme="minorBidi" w:hAnsiTheme="minorBidi" w:cstheme="minorBidi"/>
        </w:rPr>
        <w:t>Please explain your process and steps of finding the answers.</w:t>
      </w:r>
    </w:p>
    <w:p w:rsidR="001F1A76" w:rsidRPr="005456C2" w:rsidRDefault="001F1A76" w:rsidP="005456C2">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5456C2">
        <w:rPr>
          <w:rFonts w:asciiTheme="minorBidi" w:hAnsiTheme="minorBidi" w:cstheme="minorBidi"/>
        </w:rPr>
        <w:t>Please give me your feedbacks to make each of the views better. Your suggestions</w:t>
      </w:r>
      <w:r w:rsidR="00E913B8" w:rsidRPr="005456C2">
        <w:rPr>
          <w:rFonts w:asciiTheme="minorBidi" w:hAnsiTheme="minorBidi" w:cstheme="minorBidi"/>
        </w:rPr>
        <w:t xml:space="preserve"> </w:t>
      </w:r>
      <w:r w:rsidRPr="005456C2">
        <w:rPr>
          <w:rFonts w:asciiTheme="minorBidi" w:hAnsiTheme="minorBidi" w:cstheme="minorBidi"/>
        </w:rPr>
        <w:t>may include your ideas of new interactions or refinement of some parts of the design.</w:t>
      </w:r>
    </w:p>
    <w:p w:rsidR="001F1A76" w:rsidRDefault="001F1A76" w:rsidP="005456C2">
      <w:pPr>
        <w:pStyle w:val="ListParagraph"/>
        <w:numPr>
          <w:ilvl w:val="0"/>
          <w:numId w:val="11"/>
        </w:numPr>
        <w:autoSpaceDE w:val="0"/>
        <w:autoSpaceDN w:val="0"/>
        <w:adjustRightInd w:val="0"/>
        <w:spacing w:after="0" w:line="240" w:lineRule="auto"/>
        <w:jc w:val="both"/>
        <w:rPr>
          <w:rFonts w:asciiTheme="minorBidi" w:hAnsiTheme="minorBidi" w:cstheme="minorBidi"/>
        </w:rPr>
      </w:pPr>
      <w:r w:rsidRPr="005456C2">
        <w:rPr>
          <w:rFonts w:asciiTheme="minorBidi" w:hAnsiTheme="minorBidi" w:cstheme="minorBidi"/>
        </w:rPr>
        <w:t>Are there limitations of the current system that would hinder its adoption?</w:t>
      </w:r>
    </w:p>
    <w:p w:rsidR="005456C2" w:rsidRPr="005456C2" w:rsidRDefault="005456C2" w:rsidP="005456C2">
      <w:pPr>
        <w:pStyle w:val="ListParagraph"/>
        <w:autoSpaceDE w:val="0"/>
        <w:autoSpaceDN w:val="0"/>
        <w:adjustRightInd w:val="0"/>
        <w:spacing w:after="0" w:line="240" w:lineRule="auto"/>
        <w:ind w:left="360"/>
        <w:jc w:val="both"/>
        <w:rPr>
          <w:rFonts w:asciiTheme="minorBidi" w:hAnsiTheme="minorBidi" w:cstheme="minorBidi"/>
        </w:rPr>
      </w:pPr>
    </w:p>
    <w:p w:rsidR="001F1A76" w:rsidRPr="001F3802" w:rsidRDefault="001F3802" w:rsidP="00D023E5">
      <w:pPr>
        <w:autoSpaceDE w:val="0"/>
        <w:autoSpaceDN w:val="0"/>
        <w:adjustRightInd w:val="0"/>
        <w:spacing w:after="0" w:line="240" w:lineRule="auto"/>
        <w:jc w:val="both"/>
        <w:rPr>
          <w:rFonts w:asciiTheme="minorBidi" w:hAnsiTheme="minorBidi" w:cstheme="minorBidi"/>
          <w:b/>
          <w:bCs/>
        </w:rPr>
      </w:pPr>
      <w:r w:rsidRPr="001F3802">
        <w:rPr>
          <w:rFonts w:asciiTheme="minorBidi" w:hAnsiTheme="minorBidi" w:cstheme="minorBidi"/>
          <w:b/>
          <w:bCs/>
        </w:rPr>
        <w:t>4.2. Setting</w:t>
      </w:r>
    </w:p>
    <w:p w:rsidR="002F3DA9" w:rsidRPr="001F3802" w:rsidRDefault="001F1A76" w:rsidP="00D023E5">
      <w:pPr>
        <w:jc w:val="both"/>
        <w:rPr>
          <w:rFonts w:asciiTheme="minorBidi" w:hAnsiTheme="minorBidi" w:cstheme="minorBidi"/>
        </w:rPr>
      </w:pPr>
      <w:r w:rsidRPr="001F3802">
        <w:rPr>
          <w:rFonts w:asciiTheme="minorBidi" w:hAnsiTheme="minorBidi" w:cstheme="minorBidi"/>
        </w:rPr>
        <w:t>A laptop computer was used. The studies took place in lab environment.</w:t>
      </w:r>
    </w:p>
    <w:p w:rsidR="001F1A76" w:rsidRPr="001F3802" w:rsidRDefault="001F3802" w:rsidP="00D023E5">
      <w:pPr>
        <w:jc w:val="both"/>
        <w:rPr>
          <w:rFonts w:asciiTheme="minorBidi" w:hAnsiTheme="minorBidi" w:cstheme="minorBidi"/>
          <w:b/>
          <w:bCs/>
          <w:sz w:val="24"/>
          <w:szCs w:val="24"/>
        </w:rPr>
      </w:pPr>
      <w:r w:rsidRPr="001F3802">
        <w:rPr>
          <w:rFonts w:asciiTheme="minorBidi" w:hAnsiTheme="minorBidi" w:cstheme="minorBidi"/>
          <w:b/>
          <w:bCs/>
          <w:sz w:val="24"/>
          <w:szCs w:val="24"/>
        </w:rPr>
        <w:lastRenderedPageBreak/>
        <w:t xml:space="preserve">4.3. </w:t>
      </w:r>
      <w:r w:rsidR="001F1A76" w:rsidRPr="001F3802">
        <w:rPr>
          <w:rFonts w:asciiTheme="minorBidi" w:hAnsiTheme="minorBidi" w:cstheme="minorBidi"/>
          <w:b/>
          <w:bCs/>
          <w:sz w:val="24"/>
          <w:szCs w:val="24"/>
        </w:rPr>
        <w:t>Participants</w:t>
      </w:r>
    </w:p>
    <w:p w:rsidR="001F1A76" w:rsidRPr="001F3802" w:rsidRDefault="005456C2" w:rsidP="00D023E5">
      <w:pPr>
        <w:autoSpaceDE w:val="0"/>
        <w:autoSpaceDN w:val="0"/>
        <w:adjustRightInd w:val="0"/>
        <w:spacing w:after="0" w:line="240" w:lineRule="auto"/>
        <w:jc w:val="both"/>
        <w:rPr>
          <w:rFonts w:asciiTheme="minorBidi" w:hAnsiTheme="minorBidi" w:cstheme="minorBidi"/>
        </w:rPr>
      </w:pPr>
      <w:r>
        <w:rPr>
          <w:rFonts w:asciiTheme="minorBidi" w:hAnsiTheme="minorBidi" w:cstheme="minorBidi"/>
        </w:rPr>
        <w:t>P</w:t>
      </w:r>
      <w:r w:rsidR="001F1A76" w:rsidRPr="001F3802">
        <w:rPr>
          <w:rFonts w:asciiTheme="minorBidi" w:hAnsiTheme="minorBidi" w:cstheme="minorBidi"/>
        </w:rPr>
        <w:t>articipants are live subjects in the lower mainland. The subjects are undergraduate/</w:t>
      </w:r>
      <w:r w:rsidR="00E913B8" w:rsidRPr="001F3802">
        <w:rPr>
          <w:rFonts w:asciiTheme="minorBidi" w:hAnsiTheme="minorBidi" w:cstheme="minorBidi"/>
        </w:rPr>
        <w:t xml:space="preserve"> </w:t>
      </w:r>
      <w:r w:rsidR="001F1A76" w:rsidRPr="001F3802">
        <w:rPr>
          <w:rFonts w:asciiTheme="minorBidi" w:hAnsiTheme="minorBidi" w:cstheme="minorBidi"/>
        </w:rPr>
        <w:t>graduate students or postdoctoral researchers. All the participants are over 19</w:t>
      </w:r>
      <w:r w:rsidR="00E913B8" w:rsidRPr="001F3802">
        <w:rPr>
          <w:rFonts w:asciiTheme="minorBidi" w:hAnsiTheme="minorBidi" w:cstheme="minorBidi"/>
        </w:rPr>
        <w:t xml:space="preserve"> </w:t>
      </w:r>
      <w:r w:rsidR="001F1A76" w:rsidRPr="001F3802">
        <w:rPr>
          <w:rFonts w:asciiTheme="minorBidi" w:hAnsiTheme="minorBidi" w:cstheme="minorBidi"/>
        </w:rPr>
        <w:t>years old. The requirement for the study is that the participants need to be familiar with</w:t>
      </w:r>
    </w:p>
    <w:p w:rsidR="001F3802" w:rsidRPr="001F3802" w:rsidRDefault="001F1A76" w:rsidP="00D023E5">
      <w:pPr>
        <w:autoSpaceDE w:val="0"/>
        <w:autoSpaceDN w:val="0"/>
        <w:adjustRightInd w:val="0"/>
        <w:spacing w:after="0" w:line="240" w:lineRule="auto"/>
        <w:jc w:val="both"/>
        <w:rPr>
          <w:rFonts w:asciiTheme="minorBidi" w:hAnsiTheme="minorBidi" w:cstheme="minorBidi"/>
          <w:b/>
          <w:bCs/>
          <w:sz w:val="28"/>
          <w:szCs w:val="28"/>
        </w:rPr>
      </w:pPr>
      <w:r w:rsidRPr="001F3802">
        <w:rPr>
          <w:rFonts w:asciiTheme="minorBidi" w:hAnsiTheme="minorBidi" w:cstheme="minorBidi"/>
        </w:rPr>
        <w:t>DNA multiple sequence alignment concepts in bioinformatics, and they should be interested</w:t>
      </w:r>
      <w:r w:rsidR="00E913B8" w:rsidRPr="001F3802">
        <w:rPr>
          <w:rFonts w:asciiTheme="minorBidi" w:hAnsiTheme="minorBidi" w:cstheme="minorBidi"/>
        </w:rPr>
        <w:t xml:space="preserve"> </w:t>
      </w:r>
      <w:r w:rsidRPr="001F3802">
        <w:rPr>
          <w:rFonts w:asciiTheme="minorBidi" w:hAnsiTheme="minorBidi" w:cstheme="minorBidi"/>
        </w:rPr>
        <w:t>to participate in this study.</w:t>
      </w:r>
      <w:r w:rsidR="001F3802">
        <w:rPr>
          <w:rFonts w:asciiTheme="minorBidi" w:hAnsiTheme="minorBidi" w:cstheme="minorBidi"/>
        </w:rPr>
        <w:t xml:space="preserve"> </w:t>
      </w:r>
      <w:r w:rsidR="001F3802" w:rsidRPr="001F3802">
        <w:rPr>
          <w:rFonts w:asciiTheme="minorBidi" w:hAnsiTheme="minorBidi" w:cstheme="minorBidi"/>
        </w:rPr>
        <w:t>No information was withheld from participants.</w:t>
      </w:r>
    </w:p>
    <w:p w:rsidR="004527ED" w:rsidRPr="001F3802" w:rsidRDefault="001F3802" w:rsidP="00D023E5">
      <w:pPr>
        <w:pStyle w:val="Heading2"/>
        <w:numPr>
          <w:ilvl w:val="0"/>
          <w:numId w:val="0"/>
        </w:numPr>
        <w:ind w:left="576" w:hanging="576"/>
        <w:jc w:val="both"/>
        <w:rPr>
          <w:rFonts w:asciiTheme="minorBidi" w:eastAsia="SimSun" w:hAnsiTheme="minorBidi" w:cstheme="minorBidi"/>
          <w:spacing w:val="-1"/>
        </w:rPr>
      </w:pPr>
      <w:r w:rsidRPr="001F3802">
        <w:rPr>
          <w:rFonts w:asciiTheme="minorBidi" w:eastAsia="SimSun" w:hAnsiTheme="minorBidi" w:cstheme="minorBidi"/>
        </w:rPr>
        <w:t>4.</w:t>
      </w:r>
      <w:r>
        <w:rPr>
          <w:rFonts w:asciiTheme="minorBidi" w:eastAsia="SimSun" w:hAnsiTheme="minorBidi" w:cstheme="minorBidi"/>
        </w:rPr>
        <w:t>4</w:t>
      </w:r>
      <w:r w:rsidRPr="001F3802">
        <w:rPr>
          <w:rFonts w:asciiTheme="minorBidi" w:eastAsia="SimSun" w:hAnsiTheme="minorBidi" w:cstheme="minorBidi"/>
        </w:rPr>
        <w:t>. Procedures</w:t>
      </w:r>
    </w:p>
    <w:p w:rsidR="001F1A76" w:rsidRPr="001F3802" w:rsidRDefault="001F1A76" w:rsidP="00D023E5">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The experiment took less than 1.5 hours.</w:t>
      </w:r>
    </w:p>
    <w:p w:rsidR="001F1A76" w:rsidRPr="001F3802" w:rsidRDefault="00EC499E" w:rsidP="00EC499E">
      <w:pPr>
        <w:autoSpaceDE w:val="0"/>
        <w:autoSpaceDN w:val="0"/>
        <w:adjustRightInd w:val="0"/>
        <w:spacing w:after="0" w:line="240" w:lineRule="auto"/>
        <w:jc w:val="both"/>
        <w:rPr>
          <w:rFonts w:asciiTheme="minorBidi" w:hAnsiTheme="minorBidi" w:cstheme="minorBidi"/>
          <w:color w:val="000000"/>
        </w:rPr>
      </w:pPr>
      <w:r>
        <w:rPr>
          <w:rFonts w:asciiTheme="minorBidi" w:hAnsiTheme="minorBidi" w:cstheme="minorBidi"/>
          <w:color w:val="000000"/>
        </w:rPr>
        <w:t xml:space="preserve">Participants </w:t>
      </w:r>
      <w:r w:rsidRPr="001F3802">
        <w:rPr>
          <w:rFonts w:asciiTheme="minorBidi" w:hAnsiTheme="minorBidi" w:cstheme="minorBidi"/>
          <w:color w:val="000000"/>
        </w:rPr>
        <w:t>were</w:t>
      </w:r>
      <w:r w:rsidR="001F1A76" w:rsidRPr="001F3802">
        <w:rPr>
          <w:rFonts w:asciiTheme="minorBidi" w:hAnsiTheme="minorBidi" w:cstheme="minorBidi"/>
          <w:color w:val="000000"/>
        </w:rPr>
        <w:t xml:space="preserve"> asked to read and sign the consent </w:t>
      </w:r>
      <w:r w:rsidRPr="001F3802">
        <w:rPr>
          <w:rFonts w:asciiTheme="minorBidi" w:hAnsiTheme="minorBidi" w:cstheme="minorBidi"/>
          <w:color w:val="000000"/>
        </w:rPr>
        <w:t>form</w:t>
      </w:r>
      <w:r>
        <w:rPr>
          <w:rFonts w:asciiTheme="minorBidi" w:hAnsiTheme="minorBidi" w:cstheme="minorBidi"/>
          <w:color w:val="000000"/>
        </w:rPr>
        <w:t>. Then</w:t>
      </w:r>
      <w:r w:rsidR="005456C2">
        <w:rPr>
          <w:rFonts w:asciiTheme="minorBidi" w:hAnsiTheme="minorBidi" w:cstheme="minorBidi"/>
          <w:color w:val="000000"/>
        </w:rPr>
        <w:t xml:space="preserve"> they were asked </w:t>
      </w:r>
      <w:r>
        <w:rPr>
          <w:rFonts w:asciiTheme="minorBidi" w:hAnsiTheme="minorBidi" w:cstheme="minorBidi"/>
          <w:color w:val="000000"/>
        </w:rPr>
        <w:t xml:space="preserve">to </w:t>
      </w:r>
      <w:r w:rsidRPr="001F3802">
        <w:rPr>
          <w:rFonts w:asciiTheme="minorBidi" w:hAnsiTheme="minorBidi" w:cstheme="minorBidi"/>
          <w:color w:val="000000"/>
        </w:rPr>
        <w:t>fill</w:t>
      </w:r>
      <w:r w:rsidR="001F1A76" w:rsidRPr="001F3802">
        <w:rPr>
          <w:rFonts w:asciiTheme="minorBidi" w:hAnsiTheme="minorBidi" w:cstheme="minorBidi"/>
          <w:color w:val="000000"/>
        </w:rPr>
        <w:t xml:space="preserve"> out a </w:t>
      </w:r>
      <w:r w:rsidR="005456C2">
        <w:rPr>
          <w:rFonts w:asciiTheme="minorBidi" w:hAnsiTheme="minorBidi" w:cstheme="minorBidi"/>
          <w:color w:val="000000"/>
        </w:rPr>
        <w:t xml:space="preserve">pre-study </w:t>
      </w:r>
      <w:r w:rsidR="001F1A76" w:rsidRPr="001F3802">
        <w:rPr>
          <w:rFonts w:asciiTheme="minorBidi" w:hAnsiTheme="minorBidi" w:cstheme="minorBidi"/>
          <w:color w:val="000000"/>
        </w:rPr>
        <w:t>with a few questions about their familiarity with the domain and their</w:t>
      </w:r>
      <w:r w:rsidR="00E913B8" w:rsidRPr="001F3802">
        <w:rPr>
          <w:rFonts w:asciiTheme="minorBidi" w:hAnsiTheme="minorBidi" w:cstheme="minorBidi"/>
          <w:color w:val="000000"/>
        </w:rPr>
        <w:t xml:space="preserve"> </w:t>
      </w:r>
      <w:r w:rsidR="001F1A76" w:rsidRPr="001F3802">
        <w:rPr>
          <w:rFonts w:asciiTheme="minorBidi" w:hAnsiTheme="minorBidi" w:cstheme="minorBidi"/>
          <w:color w:val="000000"/>
        </w:rPr>
        <w:t>experience with similar tools.</w:t>
      </w:r>
    </w:p>
    <w:p w:rsidR="001F1A76" w:rsidRPr="001F3802" w:rsidRDefault="001F1A76">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The</w:t>
      </w:r>
      <w:r w:rsidR="007B6FA8">
        <w:rPr>
          <w:rFonts w:asciiTheme="minorBidi" w:hAnsiTheme="minorBidi" w:cstheme="minorBidi"/>
          <w:color w:val="000000"/>
        </w:rPr>
        <w:t>y were given the</w:t>
      </w:r>
      <w:r w:rsidRPr="001F3802">
        <w:rPr>
          <w:rFonts w:asciiTheme="minorBidi" w:hAnsiTheme="minorBidi" w:cstheme="minorBidi"/>
          <w:color w:val="000000"/>
        </w:rPr>
        <w:t xml:space="preserve"> Study Task/Data </w:t>
      </w:r>
      <w:r w:rsidR="00EC499E" w:rsidRPr="001F3802">
        <w:rPr>
          <w:rFonts w:asciiTheme="minorBidi" w:hAnsiTheme="minorBidi" w:cstheme="minorBidi"/>
          <w:color w:val="000000"/>
        </w:rPr>
        <w:t xml:space="preserve">Description. </w:t>
      </w:r>
      <w:r w:rsidRPr="001F3802">
        <w:rPr>
          <w:rFonts w:asciiTheme="minorBidi" w:hAnsiTheme="minorBidi" w:cstheme="minorBidi"/>
          <w:color w:val="000000"/>
        </w:rPr>
        <w:t>After they read it, they were trained for 10 minutes to learn to</w:t>
      </w:r>
      <w:r w:rsidR="00E913B8" w:rsidRPr="001F3802">
        <w:rPr>
          <w:rFonts w:asciiTheme="minorBidi" w:hAnsiTheme="minorBidi" w:cstheme="minorBidi"/>
          <w:color w:val="000000"/>
        </w:rPr>
        <w:t xml:space="preserve"> </w:t>
      </w:r>
      <w:r w:rsidRPr="001F3802">
        <w:rPr>
          <w:rFonts w:asciiTheme="minorBidi" w:hAnsiTheme="minorBidi" w:cstheme="minorBidi"/>
          <w:color w:val="000000"/>
        </w:rPr>
        <w:t>use the basic features of the software.</w:t>
      </w:r>
    </w:p>
    <w:p w:rsidR="00EC499E" w:rsidRDefault="001F1A76">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They used the system for 30 minutes. They were encouraged to write down their</w:t>
      </w:r>
      <w:r w:rsidR="00E913B8" w:rsidRPr="001F3802">
        <w:rPr>
          <w:rFonts w:asciiTheme="minorBidi" w:hAnsiTheme="minorBidi" w:cstheme="minorBidi"/>
          <w:color w:val="000000"/>
        </w:rPr>
        <w:t xml:space="preserve"> </w:t>
      </w:r>
      <w:r w:rsidRPr="001F3802">
        <w:rPr>
          <w:rFonts w:asciiTheme="minorBidi" w:hAnsiTheme="minorBidi" w:cstheme="minorBidi"/>
          <w:color w:val="000000"/>
        </w:rPr>
        <w:t>findings, think aloud and express their thoughts, concerns and their questions at any</w:t>
      </w:r>
      <w:r w:rsidR="00E913B8" w:rsidRPr="001F3802">
        <w:rPr>
          <w:rFonts w:asciiTheme="minorBidi" w:hAnsiTheme="minorBidi" w:cstheme="minorBidi"/>
          <w:color w:val="000000"/>
        </w:rPr>
        <w:t xml:space="preserve"> </w:t>
      </w:r>
      <w:r w:rsidRPr="001F3802">
        <w:rPr>
          <w:rFonts w:asciiTheme="minorBidi" w:hAnsiTheme="minorBidi" w:cstheme="minorBidi"/>
          <w:color w:val="000000"/>
        </w:rPr>
        <w:t xml:space="preserve">time during the study. </w:t>
      </w:r>
    </w:p>
    <w:p w:rsidR="001F1A76" w:rsidRPr="001F3802" w:rsidRDefault="007B6FA8">
      <w:pPr>
        <w:autoSpaceDE w:val="0"/>
        <w:autoSpaceDN w:val="0"/>
        <w:adjustRightInd w:val="0"/>
        <w:spacing w:after="0" w:line="240" w:lineRule="auto"/>
        <w:jc w:val="both"/>
        <w:rPr>
          <w:rFonts w:asciiTheme="minorBidi" w:hAnsiTheme="minorBidi" w:cstheme="minorBidi"/>
          <w:color w:val="000000"/>
        </w:rPr>
      </w:pPr>
      <w:r>
        <w:rPr>
          <w:rFonts w:asciiTheme="minorBidi" w:hAnsiTheme="minorBidi" w:cstheme="minorBidi"/>
          <w:color w:val="000000"/>
        </w:rPr>
        <w:t xml:space="preserve">Experimenter </w:t>
      </w:r>
      <w:r w:rsidRPr="001F3802">
        <w:rPr>
          <w:rFonts w:asciiTheme="minorBidi" w:hAnsiTheme="minorBidi" w:cstheme="minorBidi"/>
          <w:color w:val="000000"/>
        </w:rPr>
        <w:t>used</w:t>
      </w:r>
      <w:r w:rsidR="001F1A76" w:rsidRPr="001F3802">
        <w:rPr>
          <w:rFonts w:asciiTheme="minorBidi" w:hAnsiTheme="minorBidi" w:cstheme="minorBidi"/>
          <w:color w:val="000000"/>
        </w:rPr>
        <w:t xml:space="preserve"> pen and paper and took notes from observ</w:t>
      </w:r>
      <w:r>
        <w:rPr>
          <w:rFonts w:asciiTheme="minorBidi" w:hAnsiTheme="minorBidi" w:cstheme="minorBidi"/>
          <w:color w:val="000000"/>
        </w:rPr>
        <w:t>ations of participants’</w:t>
      </w:r>
      <w:r w:rsidR="00E913B8" w:rsidRPr="001F3802">
        <w:rPr>
          <w:rFonts w:asciiTheme="minorBidi" w:hAnsiTheme="minorBidi" w:cstheme="minorBidi"/>
          <w:color w:val="000000"/>
        </w:rPr>
        <w:t xml:space="preserve"> use of the tool. </w:t>
      </w:r>
    </w:p>
    <w:p w:rsidR="001F1A76" w:rsidRDefault="001F1A76" w:rsidP="00EC499E">
      <w:pPr>
        <w:autoSpaceDE w:val="0"/>
        <w:autoSpaceDN w:val="0"/>
        <w:adjustRightInd w:val="0"/>
        <w:spacing w:after="0" w:line="240" w:lineRule="auto"/>
        <w:jc w:val="both"/>
        <w:rPr>
          <w:rFonts w:asciiTheme="minorBidi" w:hAnsiTheme="minorBidi" w:cstheme="minorBidi"/>
          <w:color w:val="000000"/>
        </w:rPr>
      </w:pPr>
      <w:r w:rsidRPr="001F3802">
        <w:rPr>
          <w:rFonts w:asciiTheme="minorBidi" w:hAnsiTheme="minorBidi" w:cstheme="minorBidi"/>
          <w:color w:val="000000"/>
        </w:rPr>
        <w:t xml:space="preserve">After the 30 minutes passed, we had a semi-structured interview about </w:t>
      </w:r>
      <w:r w:rsidR="00E913B8" w:rsidRPr="001F3802">
        <w:rPr>
          <w:rFonts w:asciiTheme="minorBidi" w:hAnsiTheme="minorBidi" w:cstheme="minorBidi"/>
          <w:color w:val="000000"/>
        </w:rPr>
        <w:t xml:space="preserve">their experience </w:t>
      </w:r>
      <w:r w:rsidRPr="001F3802">
        <w:rPr>
          <w:rFonts w:asciiTheme="minorBidi" w:hAnsiTheme="minorBidi" w:cstheme="minorBidi"/>
          <w:color w:val="000000"/>
        </w:rPr>
        <w:t>with the tool. There were open-ended questions.</w:t>
      </w:r>
      <w:r w:rsidR="007B6FA8">
        <w:rPr>
          <w:rFonts w:asciiTheme="minorBidi" w:hAnsiTheme="minorBidi" w:cstheme="minorBidi"/>
          <w:color w:val="000000"/>
        </w:rPr>
        <w:t xml:space="preserve"> At the end experimenter </w:t>
      </w:r>
      <w:r w:rsidR="00EC499E">
        <w:rPr>
          <w:rFonts w:asciiTheme="minorBidi" w:hAnsiTheme="minorBidi" w:cstheme="minorBidi"/>
          <w:color w:val="000000"/>
        </w:rPr>
        <w:t xml:space="preserve">thanked </w:t>
      </w:r>
      <w:r w:rsidR="00EC499E" w:rsidRPr="001F3802">
        <w:rPr>
          <w:rFonts w:asciiTheme="minorBidi" w:hAnsiTheme="minorBidi" w:cstheme="minorBidi"/>
          <w:color w:val="000000"/>
        </w:rPr>
        <w:t>them</w:t>
      </w:r>
      <w:r w:rsidRPr="001F3802">
        <w:rPr>
          <w:rFonts w:asciiTheme="minorBidi" w:hAnsiTheme="minorBidi" w:cstheme="minorBidi"/>
          <w:color w:val="000000"/>
        </w:rPr>
        <w:t xml:space="preserve"> for their participation in this study</w:t>
      </w:r>
      <w:r w:rsidR="007B6FA8">
        <w:rPr>
          <w:rFonts w:asciiTheme="minorBidi" w:hAnsiTheme="minorBidi" w:cstheme="minorBidi"/>
          <w:color w:val="000000"/>
        </w:rPr>
        <w:t xml:space="preserve"> and </w:t>
      </w:r>
      <w:r w:rsidR="00EC499E" w:rsidRPr="001F3802">
        <w:rPr>
          <w:rFonts w:asciiTheme="minorBidi" w:hAnsiTheme="minorBidi" w:cstheme="minorBidi"/>
          <w:color w:val="000000"/>
        </w:rPr>
        <w:t>they</w:t>
      </w:r>
      <w:r w:rsidRPr="001F3802">
        <w:rPr>
          <w:rFonts w:asciiTheme="minorBidi" w:hAnsiTheme="minorBidi" w:cstheme="minorBidi"/>
          <w:color w:val="000000"/>
        </w:rPr>
        <w:t xml:space="preserve"> received the compensation for participation, and signed the compensation form</w:t>
      </w:r>
      <w:r w:rsidR="007B6FA8">
        <w:rPr>
          <w:rFonts w:asciiTheme="minorBidi" w:hAnsiTheme="minorBidi" w:cstheme="minorBidi"/>
          <w:color w:val="000000"/>
        </w:rPr>
        <w:t>.</w:t>
      </w:r>
    </w:p>
    <w:p w:rsidR="00AE2B38" w:rsidRDefault="00AE2B38" w:rsidP="00EC499E">
      <w:pPr>
        <w:autoSpaceDE w:val="0"/>
        <w:autoSpaceDN w:val="0"/>
        <w:adjustRightInd w:val="0"/>
        <w:spacing w:after="0" w:line="240" w:lineRule="auto"/>
        <w:jc w:val="both"/>
        <w:rPr>
          <w:rFonts w:asciiTheme="minorBidi" w:hAnsiTheme="minorBidi" w:cstheme="minorBidi"/>
          <w:color w:val="000000"/>
        </w:rPr>
      </w:pPr>
    </w:p>
    <w:p w:rsidR="00AE2B38" w:rsidRPr="00F42557" w:rsidRDefault="00AE2B38" w:rsidP="008C6737">
      <w:pPr>
        <w:rPr>
          <w:rFonts w:ascii="CMR10" w:hAnsi="CMR10" w:cs="CMR10"/>
          <w:b/>
          <w:bCs/>
        </w:rPr>
      </w:pPr>
      <w:r w:rsidRPr="00F42557">
        <w:rPr>
          <w:rFonts w:ascii="CMR10" w:hAnsi="CMR10" w:cs="CMR10"/>
          <w:b/>
          <w:bCs/>
        </w:rPr>
        <w:t xml:space="preserve">4.6. </w:t>
      </w:r>
      <w:r w:rsidR="008C6737" w:rsidRPr="00F42557">
        <w:rPr>
          <w:rFonts w:ascii="CMR10" w:hAnsi="CMR10" w:cs="CMR10"/>
          <w:b/>
          <w:bCs/>
        </w:rPr>
        <w:t>Data</w:t>
      </w:r>
    </w:p>
    <w:p w:rsidR="00AE2B38" w:rsidRDefault="00AE2B38" w:rsidP="00262111">
      <w:pPr>
        <w:autoSpaceDE w:val="0"/>
        <w:autoSpaceDN w:val="0"/>
        <w:adjustRightInd w:val="0"/>
        <w:spacing w:after="0" w:line="240" w:lineRule="auto"/>
        <w:jc w:val="both"/>
        <w:rPr>
          <w:rFonts w:ascii="CMR10" w:hAnsi="CMR10" w:cs="CMR10"/>
          <w:color w:val="000000"/>
        </w:rPr>
      </w:pPr>
      <w:r>
        <w:rPr>
          <w:rFonts w:ascii="CMR10" w:hAnsi="CMR10" w:cs="CMR10"/>
          <w:color w:val="000000"/>
        </w:rPr>
        <w:t xml:space="preserve">We use a synthetic data-set from the VAST Challenge 2010, Mini Challenge 3 created by </w:t>
      </w:r>
      <w:proofErr w:type="spellStart"/>
      <w:r>
        <w:rPr>
          <w:rFonts w:ascii="CMR10" w:hAnsi="CMR10" w:cs="CMR10"/>
          <w:color w:val="000000"/>
        </w:rPr>
        <w:t>Konecni</w:t>
      </w:r>
      <w:proofErr w:type="spellEnd"/>
      <w:r>
        <w:rPr>
          <w:rFonts w:ascii="CMR10" w:hAnsi="CMR10" w:cs="CMR10"/>
          <w:color w:val="000000"/>
        </w:rPr>
        <w:t xml:space="preserve"> [</w:t>
      </w:r>
      <w:r>
        <w:rPr>
          <w:rFonts w:ascii="CMR10" w:hAnsi="CMR10" w:cs="CMR10"/>
          <w:color w:val="616EC5"/>
        </w:rPr>
        <w:t>20</w:t>
      </w:r>
      <w:r>
        <w:rPr>
          <w:rFonts w:ascii="CMR10" w:hAnsi="CMR10" w:cs="CMR10"/>
          <w:color w:val="000000"/>
        </w:rPr>
        <w:t xml:space="preserve">]. VAST Mini Challenge 3 is </w:t>
      </w:r>
      <w:r w:rsidR="00262111">
        <w:rPr>
          <w:rFonts w:ascii="CMR10" w:hAnsi="CMR10" w:cs="CMR10"/>
          <w:color w:val="000000"/>
        </w:rPr>
        <w:t>about illegal arms</w:t>
      </w:r>
      <w:r>
        <w:rPr>
          <w:rFonts w:ascii="CMR10" w:hAnsi="CMR10" w:cs="CMR10"/>
          <w:color w:val="000000"/>
        </w:rPr>
        <w:t xml:space="preserve"> dealing scenario</w:t>
      </w:r>
      <w:r>
        <w:rPr>
          <w:rFonts w:ascii="CMR8" w:hAnsi="CMR8" w:cs="CMR8"/>
          <w:color w:val="007192"/>
          <w:sz w:val="16"/>
          <w:szCs w:val="16"/>
        </w:rPr>
        <w:t xml:space="preserve"> </w:t>
      </w:r>
      <w:r>
        <w:rPr>
          <w:rFonts w:ascii="CMR10" w:hAnsi="CMR10" w:cs="CMR10"/>
          <w:color w:val="000000"/>
        </w:rPr>
        <w:t xml:space="preserve">in which one of the dealers called Nicolai died in a hospital with symptoms consistent with </w:t>
      </w:r>
      <w:proofErr w:type="spellStart"/>
      <w:r>
        <w:rPr>
          <w:rFonts w:ascii="CMR10" w:hAnsi="CMR10" w:cs="CMR10"/>
          <w:color w:val="000000"/>
        </w:rPr>
        <w:t>Drafa</w:t>
      </w:r>
      <w:proofErr w:type="spellEnd"/>
      <w:r>
        <w:rPr>
          <w:rFonts w:ascii="CMR10" w:hAnsi="CMR10" w:cs="CMR10"/>
          <w:color w:val="000000"/>
        </w:rPr>
        <w:t xml:space="preserve"> Fever. In order to develop pandemic response plans, public health organizations </w:t>
      </w:r>
      <w:r>
        <w:rPr>
          <w:rFonts w:ascii="CMR10" w:hAnsi="CMR10" w:cs="CMR10"/>
          <w:color w:val="000000"/>
        </w:rPr>
        <w:lastRenderedPageBreak/>
        <w:t>need to get more information about the disease</w:t>
      </w:r>
      <w:del w:id="47" w:author="mina" w:date="2013-03-04T15:39:00Z">
        <w:r w:rsidDel="00262111">
          <w:rPr>
            <w:rFonts w:ascii="CMR10" w:hAnsi="CMR10" w:cs="CMR10"/>
            <w:color w:val="000000"/>
          </w:rPr>
          <w:delText xml:space="preserve"> using Nicolai, his contacts and </w:delText>
        </w:r>
        <w:r w:rsidR="008C6737" w:rsidDel="00262111">
          <w:rPr>
            <w:rFonts w:ascii="CMR10" w:hAnsi="CMR10" w:cs="CMR10"/>
            <w:color w:val="000000"/>
          </w:rPr>
          <w:delText>other patients with similar symptoms</w:delText>
        </w:r>
      </w:del>
      <w:r w:rsidR="008C6737">
        <w:rPr>
          <w:rFonts w:ascii="CMR10" w:hAnsi="CMR10" w:cs="CMR10"/>
          <w:color w:val="000000"/>
        </w:rPr>
        <w:t xml:space="preserve">. </w:t>
      </w:r>
      <w:r>
        <w:rPr>
          <w:rFonts w:ascii="CMR10" w:hAnsi="CMR10" w:cs="CMR10"/>
        </w:rPr>
        <w:t>The data-set consists of 56 strains of a particular original virus, which are the result of</w:t>
      </w:r>
      <w:r w:rsidR="008C6737">
        <w:rPr>
          <w:rFonts w:ascii="CMR10" w:hAnsi="CMR10" w:cs="CMR10"/>
        </w:rPr>
        <w:t xml:space="preserve"> </w:t>
      </w:r>
      <w:r>
        <w:rPr>
          <w:rFonts w:ascii="CMR10" w:hAnsi="CMR10" w:cs="CMR10"/>
        </w:rPr>
        <w:t>spreading of a disease over time to different infected people. Each of these strains has a gene</w:t>
      </w:r>
      <w:r w:rsidR="008C6737">
        <w:rPr>
          <w:rFonts w:ascii="CMR10" w:hAnsi="CMR10" w:cs="CMR10"/>
        </w:rPr>
        <w:t xml:space="preserve"> </w:t>
      </w:r>
      <w:r>
        <w:rPr>
          <w:rFonts w:ascii="CMR10" w:hAnsi="CMR10" w:cs="CMR10"/>
        </w:rPr>
        <w:t>sequence of 1400 nucleotides with one or more nucleotide changes from the original virus’s</w:t>
      </w:r>
      <w:r w:rsidR="008C6737">
        <w:rPr>
          <w:rFonts w:ascii="CMR10" w:hAnsi="CMR10" w:cs="CMR10"/>
        </w:rPr>
        <w:t xml:space="preserve"> </w:t>
      </w:r>
      <w:r>
        <w:rPr>
          <w:rFonts w:ascii="CMR10" w:hAnsi="CMR10" w:cs="CMR10"/>
        </w:rPr>
        <w:t xml:space="preserve">sequence. </w:t>
      </w:r>
      <w:r>
        <w:rPr>
          <w:rFonts w:ascii="CMR10" w:hAnsi="CMR10" w:cs="CMR10"/>
          <w:color w:val="000000"/>
        </w:rPr>
        <w:t xml:space="preserve">There </w:t>
      </w:r>
      <w:r w:rsidR="00262111">
        <w:rPr>
          <w:rFonts w:ascii="CMR10" w:hAnsi="CMR10" w:cs="CMR10"/>
          <w:color w:val="000000"/>
        </w:rPr>
        <w:t>is</w:t>
      </w:r>
      <w:r>
        <w:rPr>
          <w:rFonts w:ascii="CMR10" w:hAnsi="CMR10" w:cs="CMR10"/>
          <w:color w:val="000000"/>
        </w:rPr>
        <w:t xml:space="preserve"> </w:t>
      </w:r>
      <w:r w:rsidR="008C6737">
        <w:rPr>
          <w:rFonts w:ascii="CMR10" w:hAnsi="CMR10" w:cs="CMR10"/>
          <w:color w:val="000000"/>
        </w:rPr>
        <w:t xml:space="preserve">also information about </w:t>
      </w:r>
      <w:r>
        <w:rPr>
          <w:rFonts w:ascii="CMR10" w:hAnsi="CMR10" w:cs="CMR10"/>
          <w:color w:val="000000"/>
        </w:rPr>
        <w:t>some characteristics for each of the evolved viral strains</w:t>
      </w:r>
      <w:r w:rsidR="00262111">
        <w:rPr>
          <w:rFonts w:ascii="CMR10" w:hAnsi="CMR10" w:cs="CMR10"/>
          <w:color w:val="000000"/>
        </w:rPr>
        <w:t>.</w:t>
      </w:r>
      <w:r>
        <w:rPr>
          <w:rFonts w:ascii="CMR10" w:hAnsi="CMR10" w:cs="CMR10"/>
          <w:color w:val="000000"/>
        </w:rPr>
        <w:t xml:space="preserve"> </w:t>
      </w:r>
    </w:p>
    <w:p w:rsidR="00AE2B38" w:rsidRDefault="00AE2B38" w:rsidP="00262111">
      <w:pPr>
        <w:autoSpaceDE w:val="0"/>
        <w:autoSpaceDN w:val="0"/>
        <w:adjustRightInd w:val="0"/>
        <w:spacing w:after="0" w:line="240" w:lineRule="auto"/>
        <w:jc w:val="both"/>
        <w:rPr>
          <w:rFonts w:asciiTheme="minorBidi" w:hAnsiTheme="minorBidi" w:cstheme="minorBidi"/>
          <w:color w:val="000000"/>
        </w:rPr>
      </w:pPr>
    </w:p>
    <w:p w:rsidR="00AE2B38" w:rsidRPr="001F3802" w:rsidRDefault="00AE2B38" w:rsidP="00262111">
      <w:pPr>
        <w:autoSpaceDE w:val="0"/>
        <w:autoSpaceDN w:val="0"/>
        <w:adjustRightInd w:val="0"/>
        <w:spacing w:after="0" w:line="240" w:lineRule="auto"/>
        <w:jc w:val="both"/>
        <w:rPr>
          <w:rFonts w:asciiTheme="minorBidi" w:hAnsiTheme="minorBidi" w:cstheme="minorBidi"/>
          <w:b/>
          <w:bCs/>
        </w:rPr>
      </w:pPr>
      <w:r>
        <w:rPr>
          <w:rFonts w:asciiTheme="minorBidi" w:hAnsiTheme="minorBidi" w:cstheme="minorBidi"/>
          <w:b/>
          <w:bCs/>
        </w:rPr>
        <w:t xml:space="preserve">4.7. </w:t>
      </w:r>
      <w:r w:rsidRPr="001F3802">
        <w:rPr>
          <w:rFonts w:asciiTheme="minorBidi" w:hAnsiTheme="minorBidi" w:cstheme="minorBidi"/>
          <w:b/>
          <w:bCs/>
        </w:rPr>
        <w:t>Task</w:t>
      </w:r>
      <w:r w:rsidR="00262111">
        <w:rPr>
          <w:rFonts w:asciiTheme="minorBidi" w:hAnsiTheme="minorBidi" w:cstheme="minorBidi"/>
          <w:b/>
          <w:bCs/>
        </w:rPr>
        <w:t xml:space="preserve">s </w:t>
      </w:r>
      <w:r>
        <w:rPr>
          <w:rFonts w:asciiTheme="minorBidi" w:hAnsiTheme="minorBidi" w:cstheme="minorBidi"/>
          <w:b/>
          <w:bCs/>
        </w:rPr>
        <w:t>[?]</w:t>
      </w:r>
    </w:p>
    <w:p w:rsidR="00AE2B38" w:rsidRDefault="00AE2B38" w:rsidP="00262111">
      <w:pPr>
        <w:autoSpaceDE w:val="0"/>
        <w:autoSpaceDN w:val="0"/>
        <w:adjustRightInd w:val="0"/>
        <w:spacing w:after="0" w:line="240" w:lineRule="auto"/>
        <w:jc w:val="both"/>
        <w:rPr>
          <w:rFonts w:asciiTheme="minorBidi" w:hAnsiTheme="minorBidi" w:cstheme="minorBidi"/>
          <w:color w:val="000000"/>
        </w:rPr>
      </w:pPr>
      <w:r>
        <w:rPr>
          <w:rFonts w:asciiTheme="minorBidi" w:hAnsiTheme="minorBidi" w:cstheme="minorBidi"/>
          <w:color w:val="000000"/>
        </w:rPr>
        <w:t>I</w:t>
      </w:r>
      <w:r w:rsidRPr="001F3802">
        <w:rPr>
          <w:rFonts w:asciiTheme="minorBidi" w:hAnsiTheme="minorBidi" w:cstheme="minorBidi"/>
          <w:color w:val="000000"/>
        </w:rPr>
        <w:t xml:space="preserve">n this research, </w:t>
      </w:r>
      <w:r>
        <w:rPr>
          <w:rFonts w:asciiTheme="minorBidi" w:hAnsiTheme="minorBidi" w:cstheme="minorBidi"/>
          <w:color w:val="000000"/>
        </w:rPr>
        <w:t xml:space="preserve">we </w:t>
      </w:r>
      <w:r w:rsidRPr="001F3802">
        <w:rPr>
          <w:rFonts w:asciiTheme="minorBidi" w:hAnsiTheme="minorBidi" w:cstheme="minorBidi"/>
          <w:color w:val="000000"/>
        </w:rPr>
        <w:t xml:space="preserve">have used a benchmark data-set/task-set so </w:t>
      </w:r>
      <w:r>
        <w:rPr>
          <w:rFonts w:asciiTheme="minorBidi" w:hAnsiTheme="minorBidi" w:cstheme="minorBidi"/>
          <w:color w:val="000000"/>
        </w:rPr>
        <w:t xml:space="preserve">we are </w:t>
      </w:r>
      <w:r w:rsidRPr="001F3802">
        <w:rPr>
          <w:rFonts w:asciiTheme="minorBidi" w:hAnsiTheme="minorBidi" w:cstheme="minorBidi"/>
          <w:color w:val="000000"/>
        </w:rPr>
        <w:t>assuming that the tasks are already</w:t>
      </w:r>
      <w:r>
        <w:rPr>
          <w:rFonts w:asciiTheme="minorBidi" w:hAnsiTheme="minorBidi" w:cstheme="minorBidi"/>
          <w:color w:val="000000"/>
        </w:rPr>
        <w:t xml:space="preserve"> </w:t>
      </w:r>
      <w:r w:rsidRPr="001F3802">
        <w:rPr>
          <w:rFonts w:asciiTheme="minorBidi" w:hAnsiTheme="minorBidi" w:cstheme="minorBidi"/>
          <w:color w:val="000000"/>
        </w:rPr>
        <w:t>validated and they reflect the target domain</w:t>
      </w:r>
      <w:r>
        <w:rPr>
          <w:rFonts w:asciiTheme="minorBidi" w:hAnsiTheme="minorBidi" w:cstheme="minorBidi"/>
          <w:color w:val="000000"/>
        </w:rPr>
        <w:t xml:space="preserve"> </w:t>
      </w:r>
      <w:r w:rsidRPr="001F3802">
        <w:rPr>
          <w:rFonts w:asciiTheme="minorBidi" w:hAnsiTheme="minorBidi" w:cstheme="minorBidi"/>
          <w:color w:val="000000"/>
        </w:rPr>
        <w:t>users’ work.</w:t>
      </w:r>
    </w:p>
    <w:p w:rsidR="000E032B" w:rsidRDefault="000E032B" w:rsidP="00262111">
      <w:pPr>
        <w:autoSpaceDE w:val="0"/>
        <w:autoSpaceDN w:val="0"/>
        <w:adjustRightInd w:val="0"/>
        <w:spacing w:after="0" w:line="240" w:lineRule="auto"/>
        <w:jc w:val="both"/>
        <w:rPr>
          <w:rFonts w:asciiTheme="minorBidi" w:hAnsiTheme="minorBidi" w:cstheme="minorBidi"/>
        </w:rPr>
      </w:pPr>
    </w:p>
    <w:p w:rsidR="00AE2B38" w:rsidRDefault="00AE2B38" w:rsidP="00262111">
      <w:pPr>
        <w:autoSpaceDE w:val="0"/>
        <w:autoSpaceDN w:val="0"/>
        <w:adjustRightInd w:val="0"/>
        <w:spacing w:after="0" w:line="240" w:lineRule="auto"/>
        <w:jc w:val="both"/>
        <w:rPr>
          <w:rFonts w:ascii="CMR10" w:hAnsi="CMR10" w:cs="CMR10"/>
        </w:rPr>
      </w:pPr>
      <w:r w:rsidRPr="00003A32">
        <w:rPr>
          <w:rFonts w:ascii="CMR10" w:hAnsi="CMR10" w:cs="CMR10"/>
          <w:b/>
          <w:bCs/>
        </w:rPr>
        <w:t>Task 1</w:t>
      </w:r>
      <w:r>
        <w:rPr>
          <w:rFonts w:ascii="CMR10" w:hAnsi="CMR10" w:cs="CMR10"/>
        </w:rPr>
        <w:t>: Identify mutations that lead to an increase in symptom severity (a disease</w:t>
      </w:r>
      <w:r w:rsidR="000E032B">
        <w:rPr>
          <w:rFonts w:ascii="CMR10" w:hAnsi="CMR10" w:cs="CMR10"/>
        </w:rPr>
        <w:t xml:space="preserve"> </w:t>
      </w:r>
      <w:r>
        <w:rPr>
          <w:rFonts w:ascii="CMR10" w:hAnsi="CMR10" w:cs="CMR10"/>
        </w:rPr>
        <w:t>characteristic). Each mutation provides the base substitutions and their position in</w:t>
      </w:r>
      <w:r w:rsidR="000E032B">
        <w:rPr>
          <w:rFonts w:ascii="CMR10" w:hAnsi="CMR10" w:cs="CMR10"/>
        </w:rPr>
        <w:t xml:space="preserve"> </w:t>
      </w:r>
      <w:r>
        <w:rPr>
          <w:rFonts w:ascii="CMR10" w:hAnsi="CMR10" w:cs="CMR10"/>
        </w:rPr>
        <w:t xml:space="preserve">the sequence, where the base </w:t>
      </w:r>
      <w:r w:rsidR="000E032B">
        <w:rPr>
          <w:rFonts w:ascii="CMR10" w:hAnsi="CMR10" w:cs="CMR10"/>
        </w:rPr>
        <w:t>substitutions occur</w:t>
      </w:r>
      <w:r>
        <w:rPr>
          <w:rFonts w:ascii="CMR10" w:hAnsi="CMR10" w:cs="CMR10"/>
        </w:rPr>
        <w:t xml:space="preserve">. </w:t>
      </w:r>
      <w:proofErr w:type="gramStart"/>
      <w:r>
        <w:rPr>
          <w:rFonts w:ascii="CMR10" w:hAnsi="CMR10" w:cs="CMR10"/>
        </w:rPr>
        <w:t>Report findings in the order of</w:t>
      </w:r>
      <w:r w:rsidR="000E032B">
        <w:rPr>
          <w:rFonts w:ascii="CMR10" w:hAnsi="CMR10" w:cs="CMR10"/>
        </w:rPr>
        <w:t xml:space="preserve"> </w:t>
      </w:r>
      <w:r>
        <w:rPr>
          <w:rFonts w:ascii="CMR10" w:hAnsi="CMR10" w:cs="CMR10"/>
        </w:rPr>
        <w:t>importance.</w:t>
      </w:r>
      <w:proofErr w:type="gramEnd"/>
      <w:r w:rsidR="000E032B">
        <w:rPr>
          <w:rFonts w:ascii="CMR10" w:hAnsi="CMR10" w:cs="CMR10"/>
        </w:rPr>
        <w:t xml:space="preserve"> </w:t>
      </w:r>
      <w:r>
        <w:rPr>
          <w:rFonts w:ascii="CMR10" w:hAnsi="CMR10" w:cs="CMR10"/>
        </w:rPr>
        <w:t>For example,</w:t>
      </w:r>
    </w:p>
    <w:p w:rsidR="00AE2B38" w:rsidRDefault="00003A32" w:rsidP="00262111">
      <w:pPr>
        <w:autoSpaceDE w:val="0"/>
        <w:autoSpaceDN w:val="0"/>
        <w:adjustRightInd w:val="0"/>
        <w:spacing w:after="0" w:line="240" w:lineRule="auto"/>
        <w:jc w:val="both"/>
        <w:rPr>
          <w:rFonts w:ascii="CMR10" w:hAnsi="CMR10" w:cs="CMR10"/>
        </w:rPr>
      </w:pPr>
      <w:r>
        <w:rPr>
          <w:rFonts w:ascii="CMR10" w:hAnsi="CMR10" w:cs="CMR10"/>
        </w:rPr>
        <w:t xml:space="preserve"> </w:t>
      </w:r>
      <w:r w:rsidR="00AE2B38">
        <w:rPr>
          <w:rFonts w:ascii="CMR10" w:hAnsi="CMR10" w:cs="CMR10"/>
        </w:rPr>
        <w:t xml:space="preserve">C </w:t>
      </w:r>
      <w:r w:rsidR="00AE2B38">
        <w:rPr>
          <w:rFonts w:ascii="CMSY10" w:hAnsi="CMSY10" w:cs="CMSY10"/>
        </w:rPr>
        <w:t xml:space="preserve">→ </w:t>
      </w:r>
      <w:r w:rsidR="00AE2B38">
        <w:rPr>
          <w:rFonts w:ascii="CMR10" w:hAnsi="CMR10" w:cs="CMR10"/>
        </w:rPr>
        <w:t>G, 456 (C changed to G at position 456);</w:t>
      </w:r>
    </w:p>
    <w:p w:rsidR="00AE2B38" w:rsidRDefault="00AE2B38" w:rsidP="00262111">
      <w:pPr>
        <w:autoSpaceDE w:val="0"/>
        <w:autoSpaceDN w:val="0"/>
        <w:adjustRightInd w:val="0"/>
        <w:spacing w:after="0" w:line="240" w:lineRule="auto"/>
        <w:jc w:val="both"/>
        <w:rPr>
          <w:rFonts w:ascii="CMR10" w:hAnsi="CMR10" w:cs="CMR10"/>
        </w:rPr>
      </w:pPr>
      <w:r>
        <w:rPr>
          <w:rFonts w:ascii="CMR10" w:hAnsi="CMR10" w:cs="CMR10"/>
        </w:rPr>
        <w:t xml:space="preserve">Note </w:t>
      </w:r>
      <w:r w:rsidR="00003A32">
        <w:rPr>
          <w:rFonts w:ascii="CMR10" w:hAnsi="CMR10" w:cs="CMR10"/>
        </w:rPr>
        <w:t>that in</w:t>
      </w:r>
      <w:r>
        <w:rPr>
          <w:rFonts w:ascii="CMR10" w:hAnsi="CMR10" w:cs="CMR10"/>
        </w:rPr>
        <w:t xml:space="preserve"> some cases, a combination of the mutations explains a characteristic’s severity.</w:t>
      </w:r>
      <w:r w:rsidR="000E032B">
        <w:rPr>
          <w:rFonts w:ascii="CMR10" w:hAnsi="CMR10" w:cs="CMR10"/>
        </w:rPr>
        <w:t xml:space="preserve"> </w:t>
      </w:r>
      <w:r>
        <w:rPr>
          <w:rFonts w:ascii="CMR10" w:hAnsi="CMR10" w:cs="CMR10"/>
        </w:rPr>
        <w:t>These mutations should be reported together (e.g. second item above).</w:t>
      </w:r>
    </w:p>
    <w:p w:rsidR="00AE2B38" w:rsidRDefault="00AE2B38" w:rsidP="00262111">
      <w:pPr>
        <w:autoSpaceDE w:val="0"/>
        <w:autoSpaceDN w:val="0"/>
        <w:adjustRightInd w:val="0"/>
        <w:spacing w:after="0" w:line="240" w:lineRule="auto"/>
        <w:jc w:val="both"/>
        <w:rPr>
          <w:rFonts w:ascii="CMR10" w:hAnsi="CMR10" w:cs="CMR10"/>
        </w:rPr>
      </w:pPr>
      <w:r>
        <w:rPr>
          <w:rFonts w:ascii="CMSY10" w:hAnsi="CMSY10" w:cs="CMSY10"/>
        </w:rPr>
        <w:t xml:space="preserve">• </w:t>
      </w:r>
      <w:r w:rsidRPr="00003A32">
        <w:rPr>
          <w:rFonts w:ascii="CMR10" w:hAnsi="CMR10" w:cs="CMR10"/>
          <w:b/>
          <w:bCs/>
        </w:rPr>
        <w:t>Task 2</w:t>
      </w:r>
      <w:r>
        <w:rPr>
          <w:rFonts w:ascii="CMR10" w:hAnsi="CMR10" w:cs="CMR10"/>
        </w:rPr>
        <w:t>: Identify mutations that lead to the most dangerous viral strains.</w:t>
      </w:r>
    </w:p>
    <w:p w:rsidR="00AE2B38" w:rsidRDefault="00AE2B38" w:rsidP="00262111">
      <w:pPr>
        <w:autoSpaceDE w:val="0"/>
        <w:autoSpaceDN w:val="0"/>
        <w:adjustRightInd w:val="0"/>
        <w:spacing w:after="0" w:line="240" w:lineRule="auto"/>
        <w:jc w:val="both"/>
        <w:rPr>
          <w:rFonts w:ascii="CMR10" w:hAnsi="CMR10" w:cs="CMR10"/>
        </w:rPr>
      </w:pPr>
      <w:r>
        <w:rPr>
          <w:rFonts w:ascii="CMSY10" w:hAnsi="CMSY10" w:cs="CMSY10"/>
        </w:rPr>
        <w:t xml:space="preserve">• </w:t>
      </w:r>
      <w:r w:rsidRPr="00003A32">
        <w:rPr>
          <w:rFonts w:ascii="CMR10" w:hAnsi="CMR10" w:cs="CMR10"/>
          <w:b/>
          <w:bCs/>
        </w:rPr>
        <w:t>Task 3</w:t>
      </w:r>
      <w:r>
        <w:rPr>
          <w:rFonts w:ascii="CMR10" w:hAnsi="CMR10" w:cs="CMR10"/>
        </w:rPr>
        <w:t>: Nicolai has a strain identified by sequence 583. One patient has a strain</w:t>
      </w:r>
      <w:r w:rsidR="00622C1E">
        <w:rPr>
          <w:rFonts w:ascii="CMR10" w:hAnsi="CMR10" w:cs="CMR10"/>
        </w:rPr>
        <w:t xml:space="preserve"> </w:t>
      </w:r>
      <w:r>
        <w:rPr>
          <w:rFonts w:ascii="CMR10" w:hAnsi="CMR10" w:cs="CMR10"/>
        </w:rPr>
        <w:t>identified by sequence 123 and the other has a strain identified by sequence 51. Which</w:t>
      </w:r>
      <w:r w:rsidR="00622C1E">
        <w:rPr>
          <w:rFonts w:ascii="CMR10" w:hAnsi="CMR10" w:cs="CMR10"/>
        </w:rPr>
        <w:t xml:space="preserve"> </w:t>
      </w:r>
      <w:r>
        <w:rPr>
          <w:rFonts w:ascii="CMR10" w:hAnsi="CMR10" w:cs="CMR10"/>
        </w:rPr>
        <w:t>patient contracted the illness from Nicolai and why?</w:t>
      </w:r>
    </w:p>
    <w:p w:rsidR="00F42557" w:rsidRPr="001F3802" w:rsidRDefault="00F42557" w:rsidP="00F42557">
      <w:pPr>
        <w:autoSpaceDE w:val="0"/>
        <w:autoSpaceDN w:val="0"/>
        <w:adjustRightInd w:val="0"/>
        <w:spacing w:after="0" w:line="240" w:lineRule="auto"/>
        <w:jc w:val="both"/>
        <w:rPr>
          <w:rFonts w:asciiTheme="minorBidi" w:hAnsiTheme="minorBidi" w:cstheme="minorBidi"/>
          <w:color w:val="000000"/>
        </w:rPr>
      </w:pPr>
    </w:p>
    <w:p w:rsidR="00F42557" w:rsidRDefault="00F42557" w:rsidP="00F42557">
      <w:pPr>
        <w:autoSpaceDE w:val="0"/>
        <w:autoSpaceDN w:val="0"/>
        <w:adjustRightInd w:val="0"/>
        <w:spacing w:after="0" w:line="240" w:lineRule="auto"/>
        <w:jc w:val="both"/>
        <w:rPr>
          <w:rFonts w:asciiTheme="minorBidi" w:hAnsiTheme="minorBidi" w:cstheme="minorBidi"/>
          <w:b/>
          <w:bCs/>
          <w:color w:val="000000"/>
        </w:rPr>
      </w:pPr>
      <w:r w:rsidRPr="00EC499E">
        <w:rPr>
          <w:rFonts w:asciiTheme="minorBidi" w:hAnsiTheme="minorBidi" w:cstheme="minorBidi"/>
          <w:b/>
          <w:bCs/>
          <w:color w:val="000000"/>
        </w:rPr>
        <w:t>4.</w:t>
      </w:r>
      <w:r>
        <w:rPr>
          <w:rFonts w:asciiTheme="minorBidi" w:hAnsiTheme="minorBidi" w:cstheme="minorBidi"/>
          <w:b/>
          <w:bCs/>
          <w:color w:val="000000"/>
        </w:rPr>
        <w:t>5</w:t>
      </w:r>
      <w:r w:rsidRPr="00EC499E">
        <w:rPr>
          <w:rFonts w:asciiTheme="minorBidi" w:hAnsiTheme="minorBidi" w:cstheme="minorBidi"/>
          <w:b/>
          <w:bCs/>
          <w:color w:val="000000"/>
        </w:rPr>
        <w:t xml:space="preserve"> </w:t>
      </w:r>
      <w:r>
        <w:rPr>
          <w:rFonts w:asciiTheme="minorBidi" w:hAnsiTheme="minorBidi" w:cstheme="minorBidi"/>
          <w:b/>
          <w:bCs/>
          <w:color w:val="000000"/>
        </w:rPr>
        <w:t>limitation</w:t>
      </w:r>
      <w:r w:rsidR="00DF31E9">
        <w:rPr>
          <w:rFonts w:asciiTheme="minorBidi" w:hAnsiTheme="minorBidi" w:cstheme="minorBidi"/>
          <w:b/>
          <w:bCs/>
          <w:color w:val="000000"/>
        </w:rPr>
        <w:t>s</w:t>
      </w:r>
      <w:r>
        <w:rPr>
          <w:rFonts w:asciiTheme="minorBidi" w:hAnsiTheme="minorBidi" w:cstheme="minorBidi"/>
          <w:b/>
          <w:bCs/>
          <w:color w:val="000000"/>
        </w:rPr>
        <w:t xml:space="preserve"> </w:t>
      </w:r>
    </w:p>
    <w:p w:rsidR="00F42557" w:rsidRDefault="00F42557" w:rsidP="00F42557">
      <w:pPr>
        <w:autoSpaceDE w:val="0"/>
        <w:autoSpaceDN w:val="0"/>
        <w:adjustRightInd w:val="0"/>
        <w:spacing w:after="0" w:line="240" w:lineRule="auto"/>
        <w:jc w:val="both"/>
        <w:rPr>
          <w:rFonts w:asciiTheme="minorBidi" w:hAnsiTheme="minorBidi" w:cstheme="minorBidi"/>
          <w:color w:val="000000"/>
        </w:rPr>
      </w:pPr>
      <w:r>
        <w:rPr>
          <w:rFonts w:asciiTheme="minorBidi" w:hAnsiTheme="minorBidi" w:cstheme="minorBidi"/>
          <w:color w:val="000000"/>
        </w:rPr>
        <w:t xml:space="preserve"> T</w:t>
      </w:r>
      <w:r w:rsidRPr="001F3802">
        <w:rPr>
          <w:rFonts w:asciiTheme="minorBidi" w:hAnsiTheme="minorBidi" w:cstheme="minorBidi"/>
          <w:color w:val="000000"/>
        </w:rPr>
        <w:t xml:space="preserve">he given time can interfere with </w:t>
      </w:r>
      <w:r>
        <w:rPr>
          <w:rFonts w:asciiTheme="minorBidi" w:hAnsiTheme="minorBidi" w:cstheme="minorBidi"/>
          <w:color w:val="000000"/>
        </w:rPr>
        <w:t>participants’</w:t>
      </w:r>
      <w:r w:rsidRPr="001F3802">
        <w:rPr>
          <w:rFonts w:asciiTheme="minorBidi" w:hAnsiTheme="minorBidi" w:cstheme="minorBidi"/>
          <w:color w:val="000000"/>
        </w:rPr>
        <w:t xml:space="preserve"> solving task. However, the accuracy of the answers is not studies in this research, and only the process of the problem solving using the tool is considered.</w:t>
      </w:r>
    </w:p>
    <w:p w:rsidR="00AE2B38" w:rsidRPr="001F3802" w:rsidRDefault="00AE2B38" w:rsidP="00EC499E">
      <w:pPr>
        <w:autoSpaceDE w:val="0"/>
        <w:autoSpaceDN w:val="0"/>
        <w:adjustRightInd w:val="0"/>
        <w:spacing w:after="0" w:line="240" w:lineRule="auto"/>
        <w:jc w:val="both"/>
        <w:rPr>
          <w:rFonts w:asciiTheme="minorBidi" w:hAnsiTheme="minorBidi" w:cstheme="minorBidi"/>
          <w:color w:val="000000"/>
        </w:rPr>
      </w:pPr>
    </w:p>
    <w:p w:rsidR="007B6FA8" w:rsidRDefault="007B6FA8" w:rsidP="00D023E5">
      <w:pPr>
        <w:autoSpaceDE w:val="0"/>
        <w:autoSpaceDN w:val="0"/>
        <w:adjustRightInd w:val="0"/>
        <w:spacing w:after="0" w:line="240" w:lineRule="auto"/>
        <w:jc w:val="both"/>
        <w:rPr>
          <w:rFonts w:asciiTheme="minorBidi" w:hAnsiTheme="minorBidi" w:cstheme="minorBidi"/>
        </w:rPr>
      </w:pPr>
    </w:p>
    <w:p w:rsidR="00C056F6" w:rsidRPr="00D023E5" w:rsidRDefault="00785C67" w:rsidP="00D023E5">
      <w:pPr>
        <w:autoSpaceDE w:val="0"/>
        <w:autoSpaceDN w:val="0"/>
        <w:adjustRightInd w:val="0"/>
        <w:spacing w:after="0" w:line="240" w:lineRule="auto"/>
        <w:jc w:val="both"/>
        <w:rPr>
          <w:rFonts w:asciiTheme="minorBidi" w:hAnsiTheme="minorBidi" w:cstheme="minorBidi"/>
        </w:rPr>
      </w:pPr>
      <w:r>
        <w:rPr>
          <w:rFonts w:asciiTheme="minorBidi" w:hAnsiTheme="minorBidi" w:cstheme="minorBidi"/>
          <w:b/>
          <w:bCs/>
          <w:sz w:val="28"/>
          <w:szCs w:val="28"/>
        </w:rPr>
        <w:lastRenderedPageBreak/>
        <w:t xml:space="preserve">Results and </w:t>
      </w:r>
      <w:r w:rsidR="00764D95" w:rsidRPr="001F3802">
        <w:rPr>
          <w:rFonts w:asciiTheme="minorBidi" w:hAnsiTheme="minorBidi" w:cstheme="minorBidi"/>
          <w:b/>
          <w:bCs/>
          <w:sz w:val="28"/>
          <w:szCs w:val="28"/>
        </w:rPr>
        <w:t>Discussion</w:t>
      </w:r>
    </w:p>
    <w:p w:rsidR="00785C67" w:rsidRPr="00785C67" w:rsidRDefault="00785C67" w:rsidP="00785C67">
      <w:pPr>
        <w:rPr>
          <w:rFonts w:asciiTheme="minorBidi" w:hAnsiTheme="minorBidi" w:cstheme="minorBidi"/>
        </w:rPr>
      </w:pPr>
      <w:r w:rsidRPr="00785C67">
        <w:rPr>
          <w:rFonts w:asciiTheme="minorBidi" w:hAnsiTheme="minorBidi" w:cstheme="minorBidi"/>
        </w:rPr>
        <w:t>The results of the user study</w:t>
      </w:r>
    </w:p>
    <w:p w:rsidR="00785C67" w:rsidRPr="00785C67" w:rsidRDefault="00785C67" w:rsidP="00785C67">
      <w:pPr>
        <w:rPr>
          <w:rFonts w:asciiTheme="minorBidi" w:hAnsiTheme="minorBidi" w:cstheme="minorBidi"/>
        </w:rPr>
      </w:pPr>
      <w:proofErr w:type="gramStart"/>
      <w:r w:rsidRPr="00785C67">
        <w:rPr>
          <w:rFonts w:asciiTheme="minorBidi" w:hAnsiTheme="minorBidi" w:cstheme="minorBidi"/>
        </w:rPr>
        <w:t>led</w:t>
      </w:r>
      <w:proofErr w:type="gramEnd"/>
      <w:r w:rsidRPr="00785C67">
        <w:rPr>
          <w:rFonts w:asciiTheme="minorBidi" w:hAnsiTheme="minorBidi" w:cstheme="minorBidi"/>
        </w:rPr>
        <w:t xml:space="preserve"> me to create a list of requirements as well as develop a guideline for future work. These</w:t>
      </w:r>
    </w:p>
    <w:p w:rsidR="00764D95" w:rsidRDefault="00785C67" w:rsidP="00785C67">
      <w:pPr>
        <w:rPr>
          <w:rFonts w:asciiTheme="minorBidi" w:hAnsiTheme="minorBidi" w:cstheme="minorBidi"/>
        </w:rPr>
      </w:pPr>
      <w:proofErr w:type="gramStart"/>
      <w:r w:rsidRPr="00785C67">
        <w:rPr>
          <w:rFonts w:asciiTheme="minorBidi" w:hAnsiTheme="minorBidi" w:cstheme="minorBidi"/>
        </w:rPr>
        <w:t>results</w:t>
      </w:r>
      <w:proofErr w:type="gramEnd"/>
      <w:r w:rsidRPr="00785C67">
        <w:rPr>
          <w:rFonts w:asciiTheme="minorBidi" w:hAnsiTheme="minorBidi" w:cstheme="minorBidi"/>
        </w:rPr>
        <w:t xml:space="preserve"> informed the initial design of the tool [6].</w:t>
      </w:r>
    </w:p>
    <w:p w:rsidR="000C15D0" w:rsidRDefault="000C15D0" w:rsidP="000C15D0">
      <w:pPr>
        <w:autoSpaceDE w:val="0"/>
        <w:autoSpaceDN w:val="0"/>
        <w:adjustRightInd w:val="0"/>
        <w:spacing w:after="0" w:line="240" w:lineRule="auto"/>
        <w:rPr>
          <w:rFonts w:ascii="CMR10" w:hAnsi="CMR10" w:cs="CMR10"/>
          <w:color w:val="000000"/>
        </w:rPr>
      </w:pPr>
      <w:r>
        <w:rPr>
          <w:rFonts w:ascii="CMR10" w:hAnsi="CMR10" w:cs="CMR10"/>
          <w:color w:val="000000"/>
        </w:rPr>
        <w:t>During the study session, the participants used the tool to find the answers for three</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tasks</w:t>
      </w:r>
      <w:proofErr w:type="gramEnd"/>
      <w:r>
        <w:rPr>
          <w:rFonts w:ascii="CMR10" w:hAnsi="CMR10" w:cs="CMR10"/>
          <w:color w:val="000000"/>
        </w:rPr>
        <w:t xml:space="preserve"> (see Section </w:t>
      </w:r>
      <w:r>
        <w:rPr>
          <w:rFonts w:ascii="CMR10" w:hAnsi="CMR10" w:cs="CMR10"/>
          <w:color w:val="007192"/>
        </w:rPr>
        <w:t>1.3.1</w:t>
      </w:r>
      <w:r>
        <w:rPr>
          <w:rFonts w:ascii="CMR10" w:hAnsi="CMR10" w:cs="CMR10"/>
          <w:color w:val="000000"/>
        </w:rPr>
        <w:t>). I used paper and pen to write their comments about the system</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features</w:t>
      </w:r>
      <w:proofErr w:type="gramEnd"/>
      <w:r>
        <w:rPr>
          <w:rFonts w:ascii="CMR10" w:hAnsi="CMR10" w:cs="CMR10"/>
          <w:color w:val="000000"/>
        </w:rPr>
        <w:t>. They were also asked to share their findings about the system. There was an</w:t>
      </w:r>
    </w:p>
    <w:p w:rsidR="000C15D0" w:rsidRDefault="000C15D0" w:rsidP="000C15D0">
      <w:pPr>
        <w:rPr>
          <w:rFonts w:ascii="CMR10" w:hAnsi="CMR10" w:cs="CMR10"/>
          <w:color w:val="000000"/>
        </w:rPr>
      </w:pPr>
      <w:proofErr w:type="gramStart"/>
      <w:r>
        <w:rPr>
          <w:rFonts w:ascii="CMR10" w:hAnsi="CMR10" w:cs="CMR10"/>
          <w:color w:val="000000"/>
        </w:rPr>
        <w:t>interview</w:t>
      </w:r>
      <w:proofErr w:type="gramEnd"/>
      <w:r>
        <w:rPr>
          <w:rFonts w:ascii="CMR10" w:hAnsi="CMR10" w:cs="CMR10"/>
          <w:color w:val="000000"/>
        </w:rPr>
        <w:t xml:space="preserve"> with open-ended questions to capture their comments at the completion.</w:t>
      </w:r>
    </w:p>
    <w:p w:rsidR="000C15D0" w:rsidRDefault="000C15D0" w:rsidP="000C15D0">
      <w:pPr>
        <w:autoSpaceDE w:val="0"/>
        <w:autoSpaceDN w:val="0"/>
        <w:adjustRightInd w:val="0"/>
        <w:spacing w:after="0" w:line="240" w:lineRule="auto"/>
        <w:rPr>
          <w:rFonts w:ascii="CMBX10" w:hAnsi="CMBX10" w:cs="CMBX10"/>
        </w:rPr>
      </w:pPr>
      <w:r>
        <w:rPr>
          <w:rFonts w:ascii="CMBX12" w:hAnsi="CMBX12" w:cs="CMBX12"/>
          <w:sz w:val="24"/>
          <w:szCs w:val="24"/>
        </w:rPr>
        <w:t>Main View</w:t>
      </w:r>
      <w:r>
        <w:rPr>
          <w:rFonts w:ascii="CMBX12" w:hAnsi="CMBX12" w:cs="CMBX12"/>
          <w:sz w:val="24"/>
          <w:szCs w:val="24"/>
        </w:rPr>
        <w:br/>
      </w:r>
      <w:r>
        <w:rPr>
          <w:rFonts w:ascii="CMBX10" w:hAnsi="CMBX10" w:cs="CMBX10"/>
        </w:rPr>
        <w:t>Visualization Comments</w:t>
      </w:r>
    </w:p>
    <w:p w:rsidR="000C15D0" w:rsidRDefault="000C15D0" w:rsidP="000C15D0">
      <w:pPr>
        <w:autoSpaceDE w:val="0"/>
        <w:autoSpaceDN w:val="0"/>
        <w:adjustRightInd w:val="0"/>
        <w:spacing w:after="0" w:line="240" w:lineRule="auto"/>
        <w:rPr>
          <w:rFonts w:ascii="CMR10" w:hAnsi="CMR10" w:cs="CMR10"/>
        </w:rPr>
      </w:pPr>
      <w:r>
        <w:rPr>
          <w:rFonts w:ascii="CMSY10" w:hAnsi="CMSY10" w:cs="CMSY10"/>
        </w:rPr>
        <w:t xml:space="preserve">• </w:t>
      </w:r>
      <w:r>
        <w:rPr>
          <w:rFonts w:ascii="CMR10" w:hAnsi="CMR10" w:cs="CMR10"/>
        </w:rPr>
        <w:t xml:space="preserve">The </w:t>
      </w:r>
      <w:proofErr w:type="spellStart"/>
      <w:r>
        <w:rPr>
          <w:rFonts w:ascii="CMR10" w:hAnsi="CMR10" w:cs="CMR10"/>
        </w:rPr>
        <w:t>colour</w:t>
      </w:r>
      <w:proofErr w:type="spellEnd"/>
      <w:r>
        <w:rPr>
          <w:rFonts w:ascii="CMR10" w:hAnsi="CMR10" w:cs="CMR10"/>
        </w:rPr>
        <w:t xml:space="preserve"> choice for mouse hovers (changing from gray to pink) is not discernible for</w:t>
      </w:r>
    </w:p>
    <w:p w:rsidR="000C15D0" w:rsidRDefault="000C15D0" w:rsidP="000C15D0">
      <w:pPr>
        <w:autoSpaceDE w:val="0"/>
        <w:autoSpaceDN w:val="0"/>
        <w:adjustRightInd w:val="0"/>
        <w:spacing w:after="0" w:line="240" w:lineRule="auto"/>
        <w:rPr>
          <w:rFonts w:ascii="CMR10" w:hAnsi="CMR10" w:cs="CMR10"/>
        </w:rPr>
      </w:pPr>
      <w:proofErr w:type="gramStart"/>
      <w:r>
        <w:rPr>
          <w:rFonts w:ascii="CMR10" w:hAnsi="CMR10" w:cs="CMR10"/>
        </w:rPr>
        <w:t>individuals</w:t>
      </w:r>
      <w:proofErr w:type="gramEnd"/>
      <w:r>
        <w:rPr>
          <w:rFonts w:ascii="CMR10" w:hAnsi="CMR10" w:cs="CMR10"/>
        </w:rPr>
        <w:t xml:space="preserve"> with </w:t>
      </w:r>
      <w:proofErr w:type="spellStart"/>
      <w:r>
        <w:rPr>
          <w:rFonts w:ascii="CMR10" w:hAnsi="CMR10" w:cs="CMR10"/>
        </w:rPr>
        <w:t>colour-blindeness</w:t>
      </w:r>
      <w:proofErr w:type="spellEnd"/>
      <w:r>
        <w:rPr>
          <w:rFonts w:ascii="CMR10" w:hAnsi="CMR10" w:cs="CMR10"/>
        </w:rPr>
        <w:t>.</w:t>
      </w:r>
    </w:p>
    <w:p w:rsidR="000C15D0" w:rsidRDefault="000C15D0" w:rsidP="000C15D0">
      <w:pPr>
        <w:autoSpaceDE w:val="0"/>
        <w:autoSpaceDN w:val="0"/>
        <w:adjustRightInd w:val="0"/>
        <w:spacing w:after="0" w:line="240" w:lineRule="auto"/>
        <w:rPr>
          <w:rFonts w:ascii="CMR10" w:hAnsi="CMR10" w:cs="CMR10"/>
        </w:rPr>
      </w:pPr>
      <w:r>
        <w:rPr>
          <w:rFonts w:ascii="CMSY10" w:hAnsi="CMSY10" w:cs="CMSY10"/>
        </w:rPr>
        <w:t xml:space="preserve">• </w:t>
      </w:r>
      <w:r>
        <w:rPr>
          <w:rFonts w:ascii="CMR10" w:hAnsi="CMR10" w:cs="CMR10"/>
        </w:rPr>
        <w:t xml:space="preserve">One user suggested we choose different </w:t>
      </w:r>
      <w:proofErr w:type="spellStart"/>
      <w:r>
        <w:rPr>
          <w:rFonts w:ascii="CMR10" w:hAnsi="CMR10" w:cs="CMR10"/>
        </w:rPr>
        <w:t>colours</w:t>
      </w:r>
      <w:proofErr w:type="spellEnd"/>
      <w:r>
        <w:rPr>
          <w:rFonts w:ascii="CMR10" w:hAnsi="CMR10" w:cs="CMR10"/>
        </w:rPr>
        <w:t xml:space="preserve"> for each nucleotide.</w:t>
      </w:r>
    </w:p>
    <w:p w:rsidR="000C15D0" w:rsidRDefault="000C15D0" w:rsidP="000C15D0">
      <w:pPr>
        <w:autoSpaceDE w:val="0"/>
        <w:autoSpaceDN w:val="0"/>
        <w:adjustRightInd w:val="0"/>
        <w:spacing w:after="0" w:line="240" w:lineRule="auto"/>
        <w:rPr>
          <w:rFonts w:ascii="CMR10" w:hAnsi="CMR10" w:cs="CMR10"/>
        </w:rPr>
      </w:pPr>
      <w:r>
        <w:rPr>
          <w:rFonts w:ascii="CMSY10" w:hAnsi="CMSY10" w:cs="CMSY10"/>
        </w:rPr>
        <w:t xml:space="preserve">• </w:t>
      </w:r>
      <w:r>
        <w:rPr>
          <w:rFonts w:ascii="CMR10" w:hAnsi="CMR10" w:cs="CMR10"/>
        </w:rPr>
        <w:t xml:space="preserve">The same user suggested that we choose similar </w:t>
      </w:r>
      <w:proofErr w:type="spellStart"/>
      <w:r>
        <w:rPr>
          <w:rFonts w:ascii="CMR10" w:hAnsi="CMR10" w:cs="CMR10"/>
        </w:rPr>
        <w:t>colours</w:t>
      </w:r>
      <w:proofErr w:type="spellEnd"/>
      <w:r>
        <w:rPr>
          <w:rFonts w:ascii="CMR10" w:hAnsi="CMR10" w:cs="CMR10"/>
        </w:rPr>
        <w:t xml:space="preserve"> for T and A, and similar</w:t>
      </w:r>
    </w:p>
    <w:p w:rsidR="000C15D0" w:rsidRDefault="000C15D0" w:rsidP="000C15D0">
      <w:pPr>
        <w:autoSpaceDE w:val="0"/>
        <w:autoSpaceDN w:val="0"/>
        <w:adjustRightInd w:val="0"/>
        <w:spacing w:after="0" w:line="240" w:lineRule="auto"/>
        <w:rPr>
          <w:rFonts w:ascii="CMR10" w:hAnsi="CMR10" w:cs="CMR10"/>
        </w:rPr>
      </w:pPr>
      <w:proofErr w:type="spellStart"/>
      <w:proofErr w:type="gramStart"/>
      <w:r>
        <w:rPr>
          <w:rFonts w:ascii="CMR10" w:hAnsi="CMR10" w:cs="CMR10"/>
        </w:rPr>
        <w:t>colours</w:t>
      </w:r>
      <w:proofErr w:type="spellEnd"/>
      <w:proofErr w:type="gramEnd"/>
      <w:r>
        <w:rPr>
          <w:rFonts w:ascii="CMR10" w:hAnsi="CMR10" w:cs="CMR10"/>
        </w:rPr>
        <w:t xml:space="preserve"> for C and G, but that the two categories should be differentiated.</w:t>
      </w:r>
    </w:p>
    <w:p w:rsidR="000C15D0" w:rsidRDefault="000C15D0" w:rsidP="000C15D0">
      <w:pPr>
        <w:rPr>
          <w:rFonts w:ascii="CMR10" w:hAnsi="CMR10" w:cs="CMR10"/>
        </w:rPr>
      </w:pPr>
      <w:r>
        <w:rPr>
          <w:rFonts w:ascii="CMSY10" w:hAnsi="CMSY10" w:cs="CMSY10"/>
        </w:rPr>
        <w:t xml:space="preserve">• </w:t>
      </w:r>
      <w:r>
        <w:rPr>
          <w:rFonts w:ascii="CMR10" w:hAnsi="CMR10" w:cs="CMR10"/>
        </w:rPr>
        <w:t>The labels must be readable, regardless of the zoom level.</w:t>
      </w:r>
    </w:p>
    <w:p w:rsidR="000C15D0" w:rsidRDefault="000C15D0" w:rsidP="000C15D0">
      <w:pPr>
        <w:autoSpaceDE w:val="0"/>
        <w:autoSpaceDN w:val="0"/>
        <w:adjustRightInd w:val="0"/>
        <w:spacing w:after="0" w:line="240" w:lineRule="auto"/>
        <w:rPr>
          <w:rFonts w:ascii="CMBX10" w:hAnsi="CMBX10" w:cs="CMBX10"/>
        </w:rPr>
      </w:pPr>
      <w:r>
        <w:rPr>
          <w:rFonts w:ascii="CMBX10" w:hAnsi="CMBX10" w:cs="CMBX10"/>
        </w:rPr>
        <w:t>Interaction Comments</w:t>
      </w:r>
    </w:p>
    <w:p w:rsidR="000C15D0" w:rsidRDefault="000C15D0" w:rsidP="000C15D0">
      <w:pPr>
        <w:autoSpaceDE w:val="0"/>
        <w:autoSpaceDN w:val="0"/>
        <w:adjustRightInd w:val="0"/>
        <w:spacing w:after="0" w:line="240" w:lineRule="auto"/>
        <w:rPr>
          <w:rFonts w:ascii="CMR10" w:hAnsi="CMR10" w:cs="CMR10"/>
        </w:rPr>
      </w:pPr>
      <w:r>
        <w:rPr>
          <w:rFonts w:ascii="CMSY10" w:hAnsi="CMSY10" w:cs="CMSY10"/>
        </w:rPr>
        <w:t xml:space="preserve">• </w:t>
      </w:r>
      <w:r>
        <w:rPr>
          <w:rFonts w:ascii="CMR10" w:hAnsi="CMR10" w:cs="CMR10"/>
        </w:rPr>
        <w:t xml:space="preserve">According to </w:t>
      </w:r>
      <w:proofErr w:type="gramStart"/>
      <w:r>
        <w:rPr>
          <w:rFonts w:ascii="CMR10" w:hAnsi="CMR10" w:cs="CMR10"/>
        </w:rPr>
        <w:t>users</w:t>
      </w:r>
      <w:proofErr w:type="gramEnd"/>
      <w:r>
        <w:rPr>
          <w:rFonts w:ascii="CMR10" w:hAnsi="CMR10" w:cs="CMR10"/>
        </w:rPr>
        <w:t xml:space="preserve"> suggestions, the </w:t>
      </w:r>
      <w:proofErr w:type="spellStart"/>
      <w:r>
        <w:rPr>
          <w:rFonts w:ascii="CMR10" w:hAnsi="CMR10" w:cs="CMR10"/>
        </w:rPr>
        <w:t>sliderbar</w:t>
      </w:r>
      <w:proofErr w:type="spellEnd"/>
      <w:r>
        <w:rPr>
          <w:rFonts w:ascii="CMR10" w:hAnsi="CMR10" w:cs="CMR10"/>
        </w:rPr>
        <w:t xml:space="preserve"> was the most usable feature.</w:t>
      </w:r>
    </w:p>
    <w:p w:rsidR="000C15D0" w:rsidRDefault="000C15D0" w:rsidP="000C15D0">
      <w:pPr>
        <w:autoSpaceDE w:val="0"/>
        <w:autoSpaceDN w:val="0"/>
        <w:adjustRightInd w:val="0"/>
        <w:spacing w:after="0" w:line="240" w:lineRule="auto"/>
        <w:rPr>
          <w:rFonts w:ascii="CMR10" w:hAnsi="CMR10" w:cs="CMR10"/>
        </w:rPr>
      </w:pPr>
      <w:r>
        <w:rPr>
          <w:rFonts w:ascii="CMSY10" w:hAnsi="CMSY10" w:cs="CMSY10"/>
        </w:rPr>
        <w:t xml:space="preserve">• </w:t>
      </w:r>
      <w:r>
        <w:rPr>
          <w:rFonts w:ascii="CMR10" w:hAnsi="CMR10" w:cs="CMR10"/>
        </w:rPr>
        <w:t>Another user asked if it would be possible to sort the rows on their ID, and to search</w:t>
      </w:r>
    </w:p>
    <w:p w:rsidR="000C15D0" w:rsidRDefault="000C15D0" w:rsidP="000C15D0">
      <w:pPr>
        <w:autoSpaceDE w:val="0"/>
        <w:autoSpaceDN w:val="0"/>
        <w:adjustRightInd w:val="0"/>
        <w:spacing w:after="0" w:line="240" w:lineRule="auto"/>
        <w:rPr>
          <w:rFonts w:ascii="CMR10" w:hAnsi="CMR10" w:cs="CMR10"/>
        </w:rPr>
      </w:pPr>
      <w:proofErr w:type="gramStart"/>
      <w:r>
        <w:rPr>
          <w:rFonts w:ascii="CMR10" w:hAnsi="CMR10" w:cs="CMR10"/>
        </w:rPr>
        <w:t>for</w:t>
      </w:r>
      <w:proofErr w:type="gramEnd"/>
      <w:r>
        <w:rPr>
          <w:rFonts w:ascii="CMR10" w:hAnsi="CMR10" w:cs="CMR10"/>
        </w:rPr>
        <w:t xml:space="preserve"> rows by typing their labels directly into a textbox.</w:t>
      </w:r>
    </w:p>
    <w:p w:rsidR="000C15D0" w:rsidRDefault="000C15D0" w:rsidP="000C15D0">
      <w:pPr>
        <w:autoSpaceDE w:val="0"/>
        <w:autoSpaceDN w:val="0"/>
        <w:adjustRightInd w:val="0"/>
        <w:spacing w:after="0" w:line="240" w:lineRule="auto"/>
        <w:rPr>
          <w:rFonts w:ascii="CMR10" w:hAnsi="CMR10" w:cs="CMR10"/>
        </w:rPr>
      </w:pPr>
      <w:r>
        <w:rPr>
          <w:rFonts w:ascii="CMSY10" w:hAnsi="CMSY10" w:cs="CMSY10"/>
        </w:rPr>
        <w:t xml:space="preserve">• </w:t>
      </w:r>
      <w:r>
        <w:rPr>
          <w:rFonts w:ascii="CMR10" w:hAnsi="CMR10" w:cs="CMR10"/>
        </w:rPr>
        <w:t xml:space="preserve">If the </w:t>
      </w:r>
      <w:proofErr w:type="gramStart"/>
      <w:r>
        <w:rPr>
          <w:rFonts w:ascii="CMR10" w:hAnsi="CMR10" w:cs="CMR10"/>
        </w:rPr>
        <w:t>fonts is</w:t>
      </w:r>
      <w:proofErr w:type="gramEnd"/>
      <w:r>
        <w:rPr>
          <w:rFonts w:ascii="CMR10" w:hAnsi="CMR10" w:cs="CMR10"/>
        </w:rPr>
        <w:t xml:space="preserve"> small the labels could pop up in response to a </w:t>
      </w:r>
      <w:proofErr w:type="spellStart"/>
      <w:r>
        <w:rPr>
          <w:rFonts w:ascii="CMR10" w:hAnsi="CMR10" w:cs="CMR10"/>
        </w:rPr>
        <w:t>mouseover</w:t>
      </w:r>
      <w:proofErr w:type="spellEnd"/>
      <w:r>
        <w:rPr>
          <w:rFonts w:ascii="CMR10" w:hAnsi="CMR10" w:cs="CMR10"/>
        </w:rPr>
        <w:t>.</w:t>
      </w:r>
    </w:p>
    <w:p w:rsidR="000C15D0" w:rsidRDefault="000C15D0" w:rsidP="000C15D0">
      <w:pPr>
        <w:autoSpaceDE w:val="0"/>
        <w:autoSpaceDN w:val="0"/>
        <w:adjustRightInd w:val="0"/>
        <w:spacing w:after="0" w:line="240" w:lineRule="auto"/>
        <w:rPr>
          <w:rFonts w:ascii="CMR10" w:hAnsi="CMR10" w:cs="CMR10"/>
        </w:rPr>
      </w:pPr>
      <w:r>
        <w:rPr>
          <w:rFonts w:ascii="CMSY10" w:hAnsi="CMSY10" w:cs="CMSY10"/>
        </w:rPr>
        <w:t xml:space="preserve">• </w:t>
      </w:r>
      <w:r>
        <w:rPr>
          <w:rFonts w:ascii="CMR10" w:hAnsi="CMR10" w:cs="CMR10"/>
        </w:rPr>
        <w:t>One user wanted to be able to type a motif and have the system highlight it with</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rPr>
        <w:t>its</w:t>
      </w:r>
      <w:proofErr w:type="gramEnd"/>
      <w:r>
        <w:rPr>
          <w:rFonts w:ascii="CMR10" w:hAnsi="CMR10" w:cs="CMR10"/>
        </w:rPr>
        <w:t xml:space="preserve"> local alignment score. This would be useful in order to know if a column is in a </w:t>
      </w:r>
      <w:r>
        <w:rPr>
          <w:rFonts w:ascii="CMR10" w:hAnsi="CMR10" w:cs="CMR10"/>
          <w:color w:val="000000"/>
        </w:rPr>
        <w:t xml:space="preserve">conserved region or not (conserved </w:t>
      </w:r>
      <w:r>
        <w:rPr>
          <w:rFonts w:ascii="CMR10" w:hAnsi="CMR10" w:cs="CMR10"/>
          <w:color w:val="000000"/>
        </w:rPr>
        <w:lastRenderedPageBreak/>
        <w:t>sequences are similar sequences that occur within</w:t>
      </w:r>
    </w:p>
    <w:p w:rsidR="000C15D0" w:rsidRDefault="000C15D0" w:rsidP="000C15D0">
      <w:pPr>
        <w:autoSpaceDE w:val="0"/>
        <w:autoSpaceDN w:val="0"/>
        <w:adjustRightInd w:val="0"/>
        <w:spacing w:after="0" w:line="240" w:lineRule="auto"/>
        <w:rPr>
          <w:rFonts w:ascii="CMR10" w:hAnsi="CMR10" w:cs="CMR10"/>
          <w:color w:val="000000"/>
        </w:rPr>
      </w:pPr>
      <w:r>
        <w:rPr>
          <w:rFonts w:ascii="CMR10" w:hAnsi="CMR10" w:cs="CMR10"/>
          <w:color w:val="000000"/>
        </w:rPr>
        <w:t>DNA sequences). Another user mentioned that the system could be linked to the</w:t>
      </w:r>
    </w:p>
    <w:p w:rsidR="000C15D0" w:rsidRDefault="000C15D0" w:rsidP="000C15D0">
      <w:pPr>
        <w:autoSpaceDE w:val="0"/>
        <w:autoSpaceDN w:val="0"/>
        <w:adjustRightInd w:val="0"/>
        <w:spacing w:after="0" w:line="240" w:lineRule="auto"/>
        <w:rPr>
          <w:rFonts w:ascii="CMR10" w:hAnsi="CMR10" w:cs="CMR10"/>
          <w:color w:val="000000"/>
        </w:rPr>
      </w:pPr>
      <w:r>
        <w:rPr>
          <w:rFonts w:ascii="CMR10" w:hAnsi="CMR10" w:cs="CMR10"/>
          <w:color w:val="000000"/>
        </w:rPr>
        <w:t xml:space="preserve">UCSC Genome Browser </w:t>
      </w:r>
      <w:r>
        <w:rPr>
          <w:rFonts w:ascii="CMR8" w:hAnsi="CMR8" w:cs="CMR8"/>
          <w:color w:val="007192"/>
          <w:sz w:val="16"/>
          <w:szCs w:val="16"/>
        </w:rPr>
        <w:t xml:space="preserve">1 </w:t>
      </w:r>
      <w:r>
        <w:rPr>
          <w:rFonts w:ascii="CMR10" w:hAnsi="CMR10" w:cs="CMR10"/>
          <w:color w:val="000000"/>
        </w:rPr>
        <w:t>to coordinate data so as to be able to highlight information</w:t>
      </w:r>
    </w:p>
    <w:p w:rsidR="000C15D0" w:rsidRDefault="000C15D0" w:rsidP="000C15D0">
      <w:pPr>
        <w:autoSpaceDE w:val="0"/>
        <w:autoSpaceDN w:val="0"/>
        <w:adjustRightInd w:val="0"/>
        <w:spacing w:after="0" w:line="240" w:lineRule="auto"/>
        <w:rPr>
          <w:rFonts w:ascii="CMBX10" w:hAnsi="CMBX10" w:cs="CMBX10"/>
        </w:rPr>
      </w:pPr>
      <w:proofErr w:type="gramStart"/>
      <w:r>
        <w:rPr>
          <w:rFonts w:ascii="CMR10" w:hAnsi="CMR10" w:cs="CMR10"/>
          <w:color w:val="000000"/>
        </w:rPr>
        <w:t>about</w:t>
      </w:r>
      <w:proofErr w:type="gramEnd"/>
      <w:r>
        <w:rPr>
          <w:rFonts w:ascii="CMR10" w:hAnsi="CMR10" w:cs="CMR10"/>
          <w:color w:val="000000"/>
        </w:rPr>
        <w:t xml:space="preserve"> adjacent columns.</w:t>
      </w:r>
      <w:r>
        <w:rPr>
          <w:rFonts w:ascii="CMR10" w:hAnsi="CMR10" w:cs="CMR10"/>
          <w:color w:val="000000"/>
        </w:rPr>
        <w:br/>
      </w:r>
      <w:r>
        <w:rPr>
          <w:rFonts w:ascii="CMBX10" w:hAnsi="CMBX10" w:cs="CMBX10"/>
        </w:rPr>
        <w:t>Main View Observations</w:t>
      </w:r>
    </w:p>
    <w:p w:rsidR="000C15D0" w:rsidRDefault="000C15D0" w:rsidP="000C15D0">
      <w:pPr>
        <w:rPr>
          <w:rFonts w:ascii="CMR10" w:hAnsi="CMR10" w:cs="CMR10"/>
        </w:rPr>
      </w:pPr>
      <w:r>
        <w:rPr>
          <w:rFonts w:ascii="CMSY10" w:hAnsi="CMSY10" w:cs="CMSY10"/>
        </w:rPr>
        <w:t xml:space="preserve">• </w:t>
      </w:r>
      <w:r>
        <w:rPr>
          <w:rFonts w:ascii="CMR10" w:hAnsi="CMR10" w:cs="CMR10"/>
        </w:rPr>
        <w:t xml:space="preserve">The </w:t>
      </w:r>
      <w:proofErr w:type="spellStart"/>
      <w:r>
        <w:rPr>
          <w:rFonts w:ascii="CMR10" w:hAnsi="CMR10" w:cs="CMR10"/>
        </w:rPr>
        <w:t>sliderbar</w:t>
      </w:r>
      <w:proofErr w:type="spellEnd"/>
      <w:r>
        <w:rPr>
          <w:rFonts w:ascii="CMR10" w:hAnsi="CMR10" w:cs="CMR10"/>
        </w:rPr>
        <w:t xml:space="preserve"> was the first and most common interactions with the tool.</w:t>
      </w:r>
    </w:p>
    <w:p w:rsidR="000C15D0" w:rsidRDefault="000C15D0" w:rsidP="000C15D0">
      <w:pPr>
        <w:rPr>
          <w:rFonts w:ascii="CMR10" w:hAnsi="CMR10" w:cs="CMR10"/>
        </w:rPr>
      </w:pPr>
    </w:p>
    <w:p w:rsidR="000C15D0" w:rsidRDefault="000C15D0" w:rsidP="000C15D0">
      <w:pPr>
        <w:autoSpaceDE w:val="0"/>
        <w:autoSpaceDN w:val="0"/>
        <w:adjustRightInd w:val="0"/>
        <w:spacing w:after="0" w:line="240" w:lineRule="auto"/>
        <w:rPr>
          <w:rFonts w:ascii="CMBX10" w:hAnsi="CMBX10" w:cs="CMBX10"/>
          <w:color w:val="000000"/>
        </w:rPr>
      </w:pPr>
      <w:r>
        <w:rPr>
          <w:rFonts w:ascii="CMBX10" w:hAnsi="CMBX10" w:cs="CMBX10"/>
          <w:color w:val="000000"/>
        </w:rPr>
        <w:t>5.1.1.3 Main View Discussion</w:t>
      </w:r>
    </w:p>
    <w:p w:rsidR="000C15D0" w:rsidRDefault="000C15D0" w:rsidP="000C15D0">
      <w:pPr>
        <w:autoSpaceDE w:val="0"/>
        <w:autoSpaceDN w:val="0"/>
        <w:adjustRightInd w:val="0"/>
        <w:spacing w:after="0" w:line="240" w:lineRule="auto"/>
        <w:rPr>
          <w:rFonts w:ascii="CMR10" w:hAnsi="CMR10" w:cs="CMR10"/>
          <w:color w:val="000000"/>
        </w:rPr>
      </w:pPr>
      <w:r>
        <w:rPr>
          <w:rFonts w:ascii="CMSY10" w:hAnsi="CMSY10" w:cs="CMSY10"/>
          <w:color w:val="000000"/>
        </w:rPr>
        <w:t xml:space="preserve">• </w:t>
      </w:r>
      <w:r>
        <w:rPr>
          <w:rFonts w:ascii="CMR10" w:hAnsi="CMR10" w:cs="CMR10"/>
          <w:color w:val="000000"/>
        </w:rPr>
        <w:t>Regarding different substations in a column, the user pointed out that in a real dataset</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different</w:t>
      </w:r>
      <w:proofErr w:type="gramEnd"/>
      <w:r>
        <w:rPr>
          <w:rFonts w:ascii="CMR10" w:hAnsi="CMR10" w:cs="CMR10"/>
          <w:color w:val="000000"/>
        </w:rPr>
        <w:t xml:space="preserve"> kind of substitutions usually happen in a column, yet there is only one</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kind</w:t>
      </w:r>
      <w:proofErr w:type="gramEnd"/>
      <w:r>
        <w:rPr>
          <w:rFonts w:ascii="CMR10" w:hAnsi="CMR10" w:cs="CMR10"/>
          <w:color w:val="000000"/>
        </w:rPr>
        <w:t xml:space="preserve"> of substitution in a column in this study’s data-set. For example, if </w:t>
      </w:r>
      <w:proofErr w:type="gramStart"/>
      <w:r>
        <w:rPr>
          <w:rFonts w:ascii="CMR10" w:hAnsi="CMR10" w:cs="CMR10"/>
          <w:color w:val="000000"/>
        </w:rPr>
        <w:t>an ”</w:t>
      </w:r>
      <w:proofErr w:type="gramEnd"/>
      <w:r>
        <w:rPr>
          <w:rFonts w:ascii="CMR10" w:hAnsi="CMR10" w:cs="CMR10"/>
          <w:color w:val="000000"/>
        </w:rPr>
        <w:t>A”</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changes</w:t>
      </w:r>
      <w:proofErr w:type="gramEnd"/>
      <w:r>
        <w:rPr>
          <w:rFonts w:ascii="CMR10" w:hAnsi="CMR10" w:cs="CMR10"/>
          <w:color w:val="000000"/>
        </w:rPr>
        <w:t xml:space="preserve"> to ”C” in one row in one column, then all other substitutions in that particular</w:t>
      </w:r>
    </w:p>
    <w:p w:rsidR="000C15D0" w:rsidRDefault="000C15D0" w:rsidP="000C15D0">
      <w:pPr>
        <w:autoSpaceDE w:val="0"/>
        <w:autoSpaceDN w:val="0"/>
        <w:adjustRightInd w:val="0"/>
        <w:spacing w:after="0" w:line="240" w:lineRule="auto"/>
        <w:rPr>
          <w:rFonts w:ascii="CMR10" w:hAnsi="CMR10" w:cs="CMR10"/>
          <w:color w:val="000000"/>
        </w:rPr>
      </w:pPr>
      <w:proofErr w:type="spellStart"/>
      <w:r>
        <w:rPr>
          <w:rFonts w:ascii="CMR10" w:hAnsi="CMR10" w:cs="CMR10"/>
          <w:color w:val="000000"/>
        </w:rPr>
        <w:t>column</w:t>
      </w:r>
      <w:proofErr w:type="gramStart"/>
      <w:r>
        <w:rPr>
          <w:rFonts w:ascii="CMR10" w:hAnsi="CMR10" w:cs="CMR10"/>
          <w:color w:val="000000"/>
        </w:rPr>
        <w:t>,will</w:t>
      </w:r>
      <w:proofErr w:type="spellEnd"/>
      <w:proofErr w:type="gramEnd"/>
      <w:r>
        <w:rPr>
          <w:rFonts w:ascii="CMR10" w:hAnsi="CMR10" w:cs="CMR10"/>
          <w:color w:val="000000"/>
        </w:rPr>
        <w:t xml:space="preserve"> also be a ”C”. By contrast, </w:t>
      </w:r>
      <w:proofErr w:type="gramStart"/>
      <w:r>
        <w:rPr>
          <w:rFonts w:ascii="CMR10" w:hAnsi="CMR10" w:cs="CMR10"/>
          <w:color w:val="000000"/>
        </w:rPr>
        <w:t>in a real data-sets</w:t>
      </w:r>
      <w:proofErr w:type="gramEnd"/>
      <w:r>
        <w:rPr>
          <w:rFonts w:ascii="CMR10" w:hAnsi="CMR10" w:cs="CMR10"/>
          <w:color w:val="000000"/>
        </w:rPr>
        <w:t>, there are the four kinds</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of</w:t>
      </w:r>
      <w:proofErr w:type="gramEnd"/>
      <w:r>
        <w:rPr>
          <w:rFonts w:ascii="CMR10" w:hAnsi="CMR10" w:cs="CMR10"/>
          <w:color w:val="000000"/>
        </w:rPr>
        <w:t xml:space="preserve"> substitutions in a column. To make the tool adaptable to a new data-set, as some</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of</w:t>
      </w:r>
      <w:proofErr w:type="gramEnd"/>
      <w:r>
        <w:rPr>
          <w:rFonts w:ascii="CMR10" w:hAnsi="CMR10" w:cs="CMR10"/>
          <w:color w:val="000000"/>
        </w:rPr>
        <w:t xml:space="preserve"> the users already suggested, I could use different hues to show different nucleotides</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 xml:space="preserve">(Figure </w:t>
      </w:r>
      <w:r>
        <w:rPr>
          <w:rFonts w:ascii="CMR10" w:hAnsi="CMR10" w:cs="CMR10"/>
          <w:color w:val="007192"/>
        </w:rPr>
        <w:t>5.1</w:t>
      </w:r>
      <w:r>
        <w:rPr>
          <w:rFonts w:ascii="CMR10" w:hAnsi="CMR10" w:cs="CMR10"/>
          <w:color w:val="000000"/>
        </w:rPr>
        <w:t>).</w:t>
      </w:r>
      <w:proofErr w:type="gramEnd"/>
    </w:p>
    <w:p w:rsidR="000C15D0" w:rsidRDefault="000C15D0" w:rsidP="000C15D0">
      <w:pPr>
        <w:autoSpaceDE w:val="0"/>
        <w:autoSpaceDN w:val="0"/>
        <w:adjustRightInd w:val="0"/>
        <w:spacing w:after="0" w:line="240" w:lineRule="auto"/>
        <w:rPr>
          <w:rFonts w:ascii="CMR10" w:hAnsi="CMR10" w:cs="CMR10"/>
          <w:color w:val="000000"/>
        </w:rPr>
      </w:pPr>
      <w:r>
        <w:rPr>
          <w:rFonts w:ascii="CMR10" w:hAnsi="CMR10" w:cs="CMR10"/>
          <w:color w:val="000000"/>
        </w:rPr>
        <w:t>One potential drawback for this suggestion is that it increases the number of hues in</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the</w:t>
      </w:r>
      <w:proofErr w:type="gramEnd"/>
      <w:r>
        <w:rPr>
          <w:rFonts w:ascii="CMR10" w:hAnsi="CMR10" w:cs="CMR10"/>
          <w:color w:val="000000"/>
        </w:rPr>
        <w:t xml:space="preserve"> tool. Depending on the number of columns in Matrix View, this could interfere</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with</w:t>
      </w:r>
      <w:proofErr w:type="gramEnd"/>
      <w:r>
        <w:rPr>
          <w:rFonts w:ascii="CMR10" w:hAnsi="CMR10" w:cs="CMR10"/>
          <w:color w:val="000000"/>
        </w:rPr>
        <w:t xml:space="preserve"> the hue uses in that view, because using more than eight hue </w:t>
      </w:r>
      <w:proofErr w:type="spellStart"/>
      <w:r>
        <w:rPr>
          <w:rFonts w:ascii="CMR10" w:hAnsi="CMR10" w:cs="CMR10"/>
          <w:color w:val="000000"/>
        </w:rPr>
        <w:t>colours</w:t>
      </w:r>
      <w:proofErr w:type="spellEnd"/>
      <w:r>
        <w:rPr>
          <w:rFonts w:ascii="CMR10" w:hAnsi="CMR10" w:cs="CMR10"/>
          <w:color w:val="000000"/>
        </w:rPr>
        <w:t xml:space="preserve"> on screen is</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not</w:t>
      </w:r>
      <w:proofErr w:type="gramEnd"/>
      <w:r>
        <w:rPr>
          <w:rFonts w:ascii="CMR10" w:hAnsi="CMR10" w:cs="CMR10"/>
          <w:color w:val="000000"/>
        </w:rPr>
        <w:t xml:space="preserve"> recommended (see Section </w:t>
      </w:r>
      <w:r>
        <w:rPr>
          <w:rFonts w:ascii="CMR10" w:hAnsi="CMR10" w:cs="CMR10"/>
          <w:color w:val="007192"/>
        </w:rPr>
        <w:t>3.1.1</w:t>
      </w:r>
      <w:r>
        <w:rPr>
          <w:rFonts w:ascii="CMR10" w:hAnsi="CMR10" w:cs="CMR10"/>
          <w:color w:val="000000"/>
        </w:rPr>
        <w:t>). Instead, I suggest using only one hue per column</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for</w:t>
      </w:r>
      <w:proofErr w:type="gramEnd"/>
      <w:r>
        <w:rPr>
          <w:rFonts w:ascii="CMR10" w:hAnsi="CMR10" w:cs="CMR10"/>
          <w:color w:val="000000"/>
        </w:rPr>
        <w:t xml:space="preserve"> Matrix View and distinguishing between columns by adding extra space between</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them</w:t>
      </w:r>
      <w:proofErr w:type="gramEnd"/>
      <w:r>
        <w:rPr>
          <w:rFonts w:ascii="CMR10" w:hAnsi="CMR10" w:cs="CMR10"/>
          <w:color w:val="000000"/>
        </w:rPr>
        <w:t xml:space="preserve">. Figure </w:t>
      </w:r>
      <w:r>
        <w:rPr>
          <w:rFonts w:ascii="CMR10" w:hAnsi="CMR10" w:cs="CMR10"/>
          <w:color w:val="007192"/>
        </w:rPr>
        <w:t xml:space="preserve">5.2 </w:t>
      </w:r>
      <w:r>
        <w:rPr>
          <w:rFonts w:ascii="CMR10" w:hAnsi="CMR10" w:cs="CMR10"/>
          <w:color w:val="000000"/>
        </w:rPr>
        <w:t>shows this idea. More specifically I suggest using Proximity to show</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the</w:t>
      </w:r>
      <w:proofErr w:type="gramEnd"/>
      <w:r>
        <w:rPr>
          <w:rFonts w:ascii="CMR10" w:hAnsi="CMR10" w:cs="CMR10"/>
          <w:color w:val="000000"/>
        </w:rPr>
        <w:t xml:space="preserve"> organization of inter and intra columns (see Section </w:t>
      </w:r>
      <w:r>
        <w:rPr>
          <w:rFonts w:ascii="CMR10" w:hAnsi="CMR10" w:cs="CMR10"/>
          <w:color w:val="007192"/>
        </w:rPr>
        <w:t xml:space="preserve">3.1.1 </w:t>
      </w:r>
      <w:r>
        <w:rPr>
          <w:rFonts w:ascii="CMR10" w:hAnsi="CMR10" w:cs="CMR10"/>
          <w:color w:val="000000"/>
        </w:rPr>
        <w:t>). Also the designer</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must</w:t>
      </w:r>
      <w:proofErr w:type="gramEnd"/>
      <w:r>
        <w:rPr>
          <w:rFonts w:ascii="CMR10" w:hAnsi="CMR10" w:cs="CMR10"/>
          <w:color w:val="000000"/>
        </w:rPr>
        <w:t xml:space="preserve"> prevent hue overloading. For instance if they want to use red for showing one of</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the</w:t>
      </w:r>
      <w:proofErr w:type="gramEnd"/>
      <w:r>
        <w:rPr>
          <w:rFonts w:ascii="CMR10" w:hAnsi="CMR10" w:cs="CMR10"/>
          <w:color w:val="000000"/>
        </w:rPr>
        <w:t xml:space="preserve"> nucleotides, they should use a different hue for edge </w:t>
      </w:r>
      <w:proofErr w:type="spellStart"/>
      <w:r>
        <w:rPr>
          <w:rFonts w:ascii="CMR10" w:hAnsi="CMR10" w:cs="CMR10"/>
          <w:color w:val="000000"/>
        </w:rPr>
        <w:t>colours</w:t>
      </w:r>
      <w:proofErr w:type="spellEnd"/>
      <w:r>
        <w:rPr>
          <w:rFonts w:ascii="CMR10" w:hAnsi="CMR10" w:cs="CMR10"/>
          <w:color w:val="000000"/>
        </w:rPr>
        <w:t xml:space="preserve"> in Graph View.</w:t>
      </w:r>
    </w:p>
    <w:p w:rsidR="000C15D0" w:rsidRDefault="000C15D0" w:rsidP="000C15D0">
      <w:pPr>
        <w:autoSpaceDE w:val="0"/>
        <w:autoSpaceDN w:val="0"/>
        <w:adjustRightInd w:val="0"/>
        <w:spacing w:after="0" w:line="240" w:lineRule="auto"/>
        <w:rPr>
          <w:rFonts w:ascii="CMR10" w:hAnsi="CMR10" w:cs="CMR10"/>
          <w:color w:val="000000"/>
        </w:rPr>
      </w:pPr>
      <w:r>
        <w:rPr>
          <w:rFonts w:ascii="CMSY10" w:hAnsi="CMSY10" w:cs="CMSY10"/>
          <w:color w:val="000000"/>
        </w:rPr>
        <w:lastRenderedPageBreak/>
        <w:t xml:space="preserve">• </w:t>
      </w:r>
      <w:r>
        <w:rPr>
          <w:rFonts w:ascii="CMR10" w:hAnsi="CMR10" w:cs="CMR10"/>
          <w:color w:val="000000"/>
        </w:rPr>
        <w:t>The data-set carries no information about adjacent columns. According to the participants’</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comments</w:t>
      </w:r>
      <w:proofErr w:type="gramEnd"/>
      <w:r>
        <w:rPr>
          <w:rFonts w:ascii="CMR10" w:hAnsi="CMR10" w:cs="CMR10"/>
          <w:color w:val="000000"/>
        </w:rPr>
        <w:t xml:space="preserve">, authentic data-sets contain these information. Figure </w:t>
      </w:r>
      <w:r>
        <w:rPr>
          <w:rFonts w:ascii="CMR10" w:hAnsi="CMR10" w:cs="CMR10"/>
          <w:color w:val="007192"/>
        </w:rPr>
        <w:t xml:space="preserve">5.3 </w:t>
      </w:r>
      <w:r>
        <w:rPr>
          <w:rFonts w:ascii="CMR10" w:hAnsi="CMR10" w:cs="CMR10"/>
          <w:color w:val="000000"/>
        </w:rPr>
        <w:t>shows an</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example</w:t>
      </w:r>
      <w:proofErr w:type="gramEnd"/>
      <w:r>
        <w:rPr>
          <w:rFonts w:ascii="CMR10" w:hAnsi="CMR10" w:cs="CMR10"/>
          <w:color w:val="000000"/>
        </w:rPr>
        <w:t xml:space="preserve"> of </w:t>
      </w:r>
      <w:proofErr w:type="spellStart"/>
      <w:r>
        <w:rPr>
          <w:rFonts w:ascii="CMR10" w:hAnsi="CMR10" w:cs="CMR10"/>
          <w:color w:val="000000"/>
        </w:rPr>
        <w:t>neighbouring</w:t>
      </w:r>
      <w:proofErr w:type="spellEnd"/>
      <w:r>
        <w:rPr>
          <w:rFonts w:ascii="CMR10" w:hAnsi="CMR10" w:cs="CMR10"/>
          <w:color w:val="000000"/>
        </w:rPr>
        <w:t xml:space="preserve"> columns which do have some relationship with each other.</w:t>
      </w:r>
    </w:p>
    <w:p w:rsidR="000C15D0" w:rsidRDefault="000C15D0" w:rsidP="000C15D0">
      <w:pPr>
        <w:autoSpaceDE w:val="0"/>
        <w:autoSpaceDN w:val="0"/>
        <w:adjustRightInd w:val="0"/>
        <w:spacing w:after="0" w:line="240" w:lineRule="auto"/>
        <w:rPr>
          <w:rFonts w:ascii="CMR10" w:hAnsi="CMR10" w:cs="CMR10"/>
        </w:rPr>
      </w:pPr>
      <w:r>
        <w:rPr>
          <w:rFonts w:ascii="CMR10" w:hAnsi="CMR10" w:cs="CMR10"/>
          <w:color w:val="000000"/>
        </w:rPr>
        <w:t xml:space="preserve">To solve the tasks, researchers need to know if a column is related to its </w:t>
      </w:r>
      <w:proofErr w:type="spellStart"/>
      <w:r>
        <w:rPr>
          <w:rFonts w:ascii="CMR10" w:hAnsi="CMR10" w:cs="CMR10"/>
          <w:color w:val="000000"/>
        </w:rPr>
        <w:t>neighbours</w:t>
      </w:r>
      <w:proofErr w:type="spellEnd"/>
      <w:r>
        <w:rPr>
          <w:rFonts w:ascii="CMR10" w:hAnsi="CMR10" w:cs="CMR10"/>
          <w:color w:val="000000"/>
        </w:rPr>
        <w:t xml:space="preserve"> </w:t>
      </w:r>
      <w:r>
        <w:rPr>
          <w:rFonts w:ascii="CMR10" w:hAnsi="CMR10" w:cs="CMR10"/>
        </w:rPr>
        <w:t>and what the nature of that relationship is. Examples of these relationships include</w:t>
      </w:r>
    </w:p>
    <w:p w:rsidR="000C15D0" w:rsidRDefault="000C15D0" w:rsidP="000C15D0">
      <w:pPr>
        <w:autoSpaceDE w:val="0"/>
        <w:autoSpaceDN w:val="0"/>
        <w:adjustRightInd w:val="0"/>
        <w:spacing w:after="0" w:line="240" w:lineRule="auto"/>
        <w:rPr>
          <w:rFonts w:ascii="CMR10" w:hAnsi="CMR10" w:cs="CMR10"/>
        </w:rPr>
      </w:pPr>
      <w:proofErr w:type="gramStart"/>
      <w:r>
        <w:rPr>
          <w:rFonts w:ascii="CMR10" w:hAnsi="CMR10" w:cs="CMR10"/>
        </w:rPr>
        <w:t>codon</w:t>
      </w:r>
      <w:proofErr w:type="gramEnd"/>
      <w:r>
        <w:rPr>
          <w:rFonts w:ascii="CMR10" w:hAnsi="CMR10" w:cs="CMR10"/>
        </w:rPr>
        <w:t xml:space="preserve"> and motif information in data-sets. However, because the VAST Challenge</w:t>
      </w:r>
    </w:p>
    <w:p w:rsidR="000C15D0" w:rsidRDefault="000C15D0" w:rsidP="000C15D0">
      <w:pPr>
        <w:autoSpaceDE w:val="0"/>
        <w:autoSpaceDN w:val="0"/>
        <w:adjustRightInd w:val="0"/>
        <w:spacing w:after="0" w:line="240" w:lineRule="auto"/>
        <w:rPr>
          <w:rFonts w:ascii="CMR10" w:hAnsi="CMR10" w:cs="CMR10"/>
        </w:rPr>
      </w:pPr>
      <w:proofErr w:type="gramStart"/>
      <w:r>
        <w:rPr>
          <w:rFonts w:ascii="CMR10" w:hAnsi="CMR10" w:cs="CMR10"/>
        </w:rPr>
        <w:t>stated</w:t>
      </w:r>
      <w:proofErr w:type="gramEnd"/>
      <w:r>
        <w:rPr>
          <w:rFonts w:ascii="CMR10" w:hAnsi="CMR10" w:cs="CMR10"/>
        </w:rPr>
        <w:t xml:space="preserve"> that the DNA is non-coding, codon analysis and AA sequence analysis cannot</w:t>
      </w:r>
    </w:p>
    <w:p w:rsidR="000C15D0" w:rsidRDefault="000C15D0" w:rsidP="000C15D0">
      <w:pPr>
        <w:autoSpaceDE w:val="0"/>
        <w:autoSpaceDN w:val="0"/>
        <w:adjustRightInd w:val="0"/>
        <w:spacing w:after="0" w:line="240" w:lineRule="auto"/>
        <w:rPr>
          <w:rFonts w:ascii="CMR10" w:hAnsi="CMR10" w:cs="CMR10"/>
        </w:rPr>
      </w:pPr>
      <w:proofErr w:type="gramStart"/>
      <w:r>
        <w:rPr>
          <w:rFonts w:ascii="CMR10" w:hAnsi="CMR10" w:cs="CMR10"/>
        </w:rPr>
        <w:t>be</w:t>
      </w:r>
      <w:proofErr w:type="gramEnd"/>
      <w:r>
        <w:rPr>
          <w:rFonts w:ascii="CMR10" w:hAnsi="CMR10" w:cs="CMR10"/>
        </w:rPr>
        <w:t xml:space="preserve"> considered.</w:t>
      </w:r>
    </w:p>
    <w:p w:rsidR="000C15D0" w:rsidRDefault="000C15D0" w:rsidP="000C15D0">
      <w:pPr>
        <w:autoSpaceDE w:val="0"/>
        <w:autoSpaceDN w:val="0"/>
        <w:adjustRightInd w:val="0"/>
        <w:spacing w:after="0" w:line="240" w:lineRule="auto"/>
        <w:rPr>
          <w:rFonts w:ascii="CMR10" w:hAnsi="CMR10" w:cs="CMR10"/>
        </w:rPr>
      </w:pPr>
      <w:r>
        <w:rPr>
          <w:rFonts w:ascii="CMSY10" w:hAnsi="CMSY10" w:cs="CMSY10"/>
        </w:rPr>
        <w:t xml:space="preserve">• </w:t>
      </w:r>
      <w:r>
        <w:rPr>
          <w:rFonts w:ascii="CMR10" w:hAnsi="CMR10" w:cs="CMR10"/>
        </w:rPr>
        <w:t>All of the users were familiar with at least one Visual Analytics tool similar to Main</w:t>
      </w:r>
    </w:p>
    <w:p w:rsidR="000C15D0" w:rsidRDefault="000C15D0" w:rsidP="000C15D0">
      <w:pPr>
        <w:autoSpaceDE w:val="0"/>
        <w:autoSpaceDN w:val="0"/>
        <w:adjustRightInd w:val="0"/>
        <w:spacing w:after="0" w:line="240" w:lineRule="auto"/>
        <w:rPr>
          <w:rFonts w:ascii="CMR10" w:hAnsi="CMR10" w:cs="CMR10"/>
        </w:rPr>
      </w:pPr>
      <w:proofErr w:type="gramStart"/>
      <w:r>
        <w:rPr>
          <w:rFonts w:ascii="CMR10" w:hAnsi="CMR10" w:cs="CMR10"/>
        </w:rPr>
        <w:t>View.</w:t>
      </w:r>
      <w:proofErr w:type="gramEnd"/>
      <w:r>
        <w:rPr>
          <w:rFonts w:ascii="CMR10" w:hAnsi="CMR10" w:cs="CMR10"/>
        </w:rPr>
        <w:t xml:space="preserve"> Although some of the interactions that they used to see in similar tools were</w:t>
      </w:r>
    </w:p>
    <w:p w:rsidR="000C15D0" w:rsidRDefault="000C15D0" w:rsidP="000C15D0">
      <w:pPr>
        <w:autoSpaceDE w:val="0"/>
        <w:autoSpaceDN w:val="0"/>
        <w:adjustRightInd w:val="0"/>
        <w:spacing w:after="0" w:line="240" w:lineRule="auto"/>
        <w:rPr>
          <w:rFonts w:ascii="CMBX10" w:hAnsi="CMBX10" w:cs="CMBX10"/>
          <w:color w:val="000000"/>
        </w:rPr>
      </w:pPr>
      <w:proofErr w:type="gramStart"/>
      <w:r>
        <w:rPr>
          <w:rFonts w:ascii="CMR10" w:hAnsi="CMR10" w:cs="CMR10"/>
        </w:rPr>
        <w:t>not</w:t>
      </w:r>
      <w:proofErr w:type="gramEnd"/>
      <w:r>
        <w:rPr>
          <w:rFonts w:ascii="CMR10" w:hAnsi="CMR10" w:cs="CMR10"/>
        </w:rPr>
        <w:t xml:space="preserve"> relevant to the study tasks, the users desired to see all of the familiar features in Main View.</w:t>
      </w:r>
      <w:r>
        <w:rPr>
          <w:rFonts w:ascii="CMR10" w:hAnsi="CMR10" w:cs="CMR10"/>
        </w:rPr>
        <w:br/>
      </w:r>
      <w:r>
        <w:rPr>
          <w:rFonts w:ascii="CMBX10" w:hAnsi="CMBX10" w:cs="CMBX10"/>
          <w:color w:val="000000"/>
        </w:rPr>
        <w:t>Matrix View Comments</w:t>
      </w:r>
    </w:p>
    <w:p w:rsidR="000C15D0" w:rsidRDefault="000C15D0" w:rsidP="000C15D0">
      <w:pPr>
        <w:autoSpaceDE w:val="0"/>
        <w:autoSpaceDN w:val="0"/>
        <w:adjustRightInd w:val="0"/>
        <w:spacing w:after="0" w:line="240" w:lineRule="auto"/>
        <w:rPr>
          <w:rFonts w:ascii="CMR10" w:hAnsi="CMR10" w:cs="CMR10"/>
          <w:color w:val="000000"/>
        </w:rPr>
      </w:pPr>
      <w:r>
        <w:rPr>
          <w:rFonts w:ascii="CMR10" w:hAnsi="CMR10" w:cs="CMR10"/>
          <w:color w:val="000000"/>
        </w:rPr>
        <w:t xml:space="preserve">Below are </w:t>
      </w:r>
      <w:proofErr w:type="spellStart"/>
      <w:r>
        <w:rPr>
          <w:rFonts w:ascii="CMR10" w:hAnsi="CMR10" w:cs="CMR10"/>
          <w:color w:val="000000"/>
        </w:rPr>
        <w:t>users’s</w:t>
      </w:r>
      <w:proofErr w:type="spellEnd"/>
      <w:r>
        <w:rPr>
          <w:rFonts w:ascii="CMR10" w:hAnsi="CMR10" w:cs="CMR10"/>
          <w:color w:val="000000"/>
        </w:rPr>
        <w:t xml:space="preserve"> opinions about Matrix View. Matrix View (see Section </w:t>
      </w:r>
      <w:r>
        <w:rPr>
          <w:rFonts w:ascii="CMR10" w:hAnsi="CMR10" w:cs="CMR10"/>
          <w:color w:val="007192"/>
        </w:rPr>
        <w:t>3.3.1.4</w:t>
      </w:r>
      <w:r>
        <w:rPr>
          <w:rFonts w:ascii="CMR10" w:hAnsi="CMR10" w:cs="CMR10"/>
          <w:color w:val="000000"/>
        </w:rPr>
        <w:t>) has</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an</w:t>
      </w:r>
      <w:proofErr w:type="gramEnd"/>
      <w:r>
        <w:rPr>
          <w:rFonts w:ascii="CMR10" w:hAnsi="CMR10" w:cs="CMR10"/>
          <w:color w:val="000000"/>
        </w:rPr>
        <w:t xml:space="preserve"> overview to represent the overall trend on each column. A row of this overview will be</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highlighted</w:t>
      </w:r>
      <w:proofErr w:type="gramEnd"/>
      <w:r>
        <w:rPr>
          <w:rFonts w:ascii="CMR10" w:hAnsi="CMR10" w:cs="CMR10"/>
          <w:color w:val="000000"/>
        </w:rPr>
        <w:t xml:space="preserve"> when the user is in Row mode and the user’s mouse hovers over that particular</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row</w:t>
      </w:r>
      <w:proofErr w:type="gramEnd"/>
      <w:r>
        <w:rPr>
          <w:rFonts w:ascii="CMR10" w:hAnsi="CMR10" w:cs="CMR10"/>
          <w:color w:val="000000"/>
        </w:rPr>
        <w:t>.</w:t>
      </w:r>
    </w:p>
    <w:p w:rsidR="000C15D0" w:rsidRDefault="000C15D0" w:rsidP="000C15D0">
      <w:pPr>
        <w:autoSpaceDE w:val="0"/>
        <w:autoSpaceDN w:val="0"/>
        <w:adjustRightInd w:val="0"/>
        <w:spacing w:after="0" w:line="240" w:lineRule="auto"/>
        <w:rPr>
          <w:rFonts w:ascii="CMBX10" w:hAnsi="CMBX10" w:cs="CMBX10"/>
          <w:color w:val="000000"/>
        </w:rPr>
      </w:pPr>
      <w:r>
        <w:rPr>
          <w:rFonts w:ascii="CMBX10" w:hAnsi="CMBX10" w:cs="CMBX10"/>
          <w:color w:val="000000"/>
        </w:rPr>
        <w:t>Visualization Comments</w:t>
      </w:r>
    </w:p>
    <w:p w:rsidR="000C15D0" w:rsidRDefault="000C15D0" w:rsidP="000C15D0">
      <w:pPr>
        <w:autoSpaceDE w:val="0"/>
        <w:autoSpaceDN w:val="0"/>
        <w:adjustRightInd w:val="0"/>
        <w:spacing w:after="0" w:line="240" w:lineRule="auto"/>
        <w:rPr>
          <w:rFonts w:ascii="CMR10" w:hAnsi="CMR10" w:cs="CMR10"/>
          <w:color w:val="000000"/>
        </w:rPr>
      </w:pPr>
      <w:r>
        <w:rPr>
          <w:rFonts w:ascii="CMSY10" w:hAnsi="CMSY10" w:cs="CMSY10"/>
          <w:color w:val="000000"/>
        </w:rPr>
        <w:t xml:space="preserve">• </w:t>
      </w:r>
      <w:r>
        <w:rPr>
          <w:rFonts w:ascii="CMR10" w:hAnsi="CMR10" w:cs="CMR10"/>
          <w:color w:val="000000"/>
        </w:rPr>
        <w:t>A user thought that the as yet unimplemented “add” button could be extremely</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helpful</w:t>
      </w:r>
      <w:proofErr w:type="gramEnd"/>
      <w:r>
        <w:rPr>
          <w:rFonts w:ascii="CMR10" w:hAnsi="CMR10" w:cs="CMR10"/>
          <w:color w:val="000000"/>
        </w:rPr>
        <w:t>.</w:t>
      </w:r>
    </w:p>
    <w:p w:rsidR="000C15D0" w:rsidRDefault="000C15D0" w:rsidP="000C15D0">
      <w:pPr>
        <w:autoSpaceDE w:val="0"/>
        <w:autoSpaceDN w:val="0"/>
        <w:adjustRightInd w:val="0"/>
        <w:spacing w:after="0" w:line="240" w:lineRule="auto"/>
        <w:rPr>
          <w:rFonts w:ascii="CMBX10" w:hAnsi="CMBX10" w:cs="CMBX10"/>
          <w:color w:val="000000"/>
        </w:rPr>
      </w:pPr>
      <w:proofErr w:type="spellStart"/>
      <w:r>
        <w:rPr>
          <w:rFonts w:ascii="CMBX10" w:hAnsi="CMBX10" w:cs="CMBX10"/>
          <w:color w:val="000000"/>
        </w:rPr>
        <w:t>InteractionComments</w:t>
      </w:r>
      <w:proofErr w:type="spellEnd"/>
    </w:p>
    <w:p w:rsidR="000C15D0" w:rsidRDefault="000C15D0" w:rsidP="000C15D0">
      <w:pPr>
        <w:autoSpaceDE w:val="0"/>
        <w:autoSpaceDN w:val="0"/>
        <w:adjustRightInd w:val="0"/>
        <w:spacing w:after="0" w:line="240" w:lineRule="auto"/>
        <w:rPr>
          <w:rFonts w:ascii="CMR10" w:hAnsi="CMR10" w:cs="CMR10"/>
          <w:color w:val="000000"/>
        </w:rPr>
      </w:pPr>
      <w:r>
        <w:rPr>
          <w:rFonts w:ascii="CMSY10" w:hAnsi="CMSY10" w:cs="CMSY10"/>
          <w:color w:val="000000"/>
        </w:rPr>
        <w:t xml:space="preserve">• </w:t>
      </w:r>
      <w:r>
        <w:rPr>
          <w:rFonts w:ascii="CMR10" w:hAnsi="CMR10" w:cs="CMR10"/>
          <w:color w:val="000000"/>
        </w:rPr>
        <w:t xml:space="preserve">A suggestion was to have the system show the row label in response to a </w:t>
      </w:r>
      <w:proofErr w:type="spellStart"/>
      <w:r>
        <w:rPr>
          <w:rFonts w:ascii="CMR10" w:hAnsi="CMR10" w:cs="CMR10"/>
          <w:color w:val="000000"/>
        </w:rPr>
        <w:t>mouseover</w:t>
      </w:r>
      <w:proofErr w:type="spellEnd"/>
      <w:r>
        <w:rPr>
          <w:rFonts w:ascii="CMR10" w:hAnsi="CMR10" w:cs="CMR10"/>
          <w:color w:val="000000"/>
        </w:rPr>
        <w:t>.</w:t>
      </w:r>
    </w:p>
    <w:p w:rsidR="000C15D0" w:rsidRDefault="000C15D0" w:rsidP="000C15D0">
      <w:pPr>
        <w:autoSpaceDE w:val="0"/>
        <w:autoSpaceDN w:val="0"/>
        <w:adjustRightInd w:val="0"/>
        <w:spacing w:after="0" w:line="240" w:lineRule="auto"/>
        <w:rPr>
          <w:rFonts w:ascii="CMR10" w:hAnsi="CMR10" w:cs="CMR10"/>
          <w:color w:val="000000"/>
        </w:rPr>
      </w:pPr>
      <w:r>
        <w:rPr>
          <w:rFonts w:ascii="CMSY10" w:hAnsi="CMSY10" w:cs="CMSY10"/>
          <w:color w:val="000000"/>
        </w:rPr>
        <w:t xml:space="preserve">• </w:t>
      </w:r>
      <w:r>
        <w:rPr>
          <w:rFonts w:ascii="CMR10" w:hAnsi="CMR10" w:cs="CMR10"/>
          <w:color w:val="000000"/>
        </w:rPr>
        <w:t xml:space="preserve">When the user clicks on the </w:t>
      </w:r>
      <w:proofErr w:type="spellStart"/>
      <w:r>
        <w:rPr>
          <w:rFonts w:ascii="CMR10" w:hAnsi="CMR10" w:cs="CMR10"/>
          <w:color w:val="000000"/>
        </w:rPr>
        <w:t>coloured</w:t>
      </w:r>
      <w:proofErr w:type="spellEnd"/>
      <w:r>
        <w:rPr>
          <w:rFonts w:ascii="CMR10" w:hAnsi="CMR10" w:cs="CMR10"/>
          <w:color w:val="000000"/>
        </w:rPr>
        <w:t xml:space="preserve"> label at the top of each column, all the rows will</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be</w:t>
      </w:r>
      <w:proofErr w:type="gramEnd"/>
      <w:r>
        <w:rPr>
          <w:rFonts w:ascii="CMR10" w:hAnsi="CMR10" w:cs="CMR10"/>
          <w:color w:val="000000"/>
        </w:rPr>
        <w:t xml:space="preserve"> sorted according to the values of that column’s characteristics </w:t>
      </w:r>
      <w:r>
        <w:rPr>
          <w:rFonts w:ascii="CMR10" w:hAnsi="CMR10" w:cs="CMR10"/>
          <w:color w:val="007192"/>
        </w:rPr>
        <w:t>3.3.1.4</w:t>
      </w:r>
      <w:r>
        <w:rPr>
          <w:rFonts w:ascii="CMR10" w:hAnsi="CMR10" w:cs="CMR10"/>
          <w:color w:val="000000"/>
        </w:rPr>
        <w:t>. However,</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when</w:t>
      </w:r>
      <w:proofErr w:type="gramEnd"/>
      <w:r>
        <w:rPr>
          <w:rFonts w:ascii="CMR10" w:hAnsi="CMR10" w:cs="CMR10"/>
          <w:color w:val="000000"/>
        </w:rPr>
        <w:t xml:space="preserve"> the user clicks again, the rows order might be changed because the sorting</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algorithm</w:t>
      </w:r>
      <w:proofErr w:type="gramEnd"/>
      <w:r>
        <w:rPr>
          <w:rFonts w:ascii="CMR10" w:hAnsi="CMR10" w:cs="CMR10"/>
          <w:color w:val="000000"/>
        </w:rPr>
        <w:t xml:space="preserve"> allows for sequences that are different but still correct. Therefore, although</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lastRenderedPageBreak/>
        <w:t>the</w:t>
      </w:r>
      <w:proofErr w:type="gramEnd"/>
      <w:r>
        <w:rPr>
          <w:rFonts w:ascii="CMR10" w:hAnsi="CMR10" w:cs="CMR10"/>
          <w:color w:val="000000"/>
        </w:rPr>
        <w:t xml:space="preserve"> rows will be sorted each time a user clicks on a </w:t>
      </w:r>
      <w:proofErr w:type="spellStart"/>
      <w:r>
        <w:rPr>
          <w:rFonts w:ascii="CMR10" w:hAnsi="CMR10" w:cs="CMR10"/>
          <w:color w:val="000000"/>
        </w:rPr>
        <w:t>coloured</w:t>
      </w:r>
      <w:proofErr w:type="spellEnd"/>
      <w:r>
        <w:rPr>
          <w:rFonts w:ascii="CMR10" w:hAnsi="CMR10" w:cs="CMR10"/>
          <w:color w:val="000000"/>
        </w:rPr>
        <w:t xml:space="preserve"> label, the rows’ order</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within</w:t>
      </w:r>
      <w:proofErr w:type="gramEnd"/>
      <w:r>
        <w:rPr>
          <w:rFonts w:ascii="CMR10" w:hAnsi="CMR10" w:cs="CMR10"/>
          <w:color w:val="000000"/>
        </w:rPr>
        <w:t xml:space="preserve"> a level might be changed. The user did not like this and preferred consistency</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and</w:t>
      </w:r>
      <w:proofErr w:type="gramEnd"/>
      <w:r>
        <w:rPr>
          <w:rFonts w:ascii="CMR10" w:hAnsi="CMR10" w:cs="CMR10"/>
          <w:color w:val="000000"/>
        </w:rPr>
        <w:t xml:space="preserve"> predictability in the column sorting </w:t>
      </w:r>
      <w:proofErr w:type="spellStart"/>
      <w:r>
        <w:rPr>
          <w:rFonts w:ascii="CMR10" w:hAnsi="CMR10" w:cs="CMR10"/>
          <w:color w:val="000000"/>
        </w:rPr>
        <w:t>behaviour</w:t>
      </w:r>
      <w:proofErr w:type="spellEnd"/>
      <w:r>
        <w:rPr>
          <w:rFonts w:ascii="CMR10" w:hAnsi="CMR10" w:cs="CMR10"/>
          <w:color w:val="000000"/>
        </w:rPr>
        <w:t>.</w:t>
      </w:r>
    </w:p>
    <w:p w:rsidR="000C15D0" w:rsidRDefault="000C15D0" w:rsidP="000C15D0">
      <w:pPr>
        <w:autoSpaceDE w:val="0"/>
        <w:autoSpaceDN w:val="0"/>
        <w:adjustRightInd w:val="0"/>
        <w:spacing w:after="0" w:line="240" w:lineRule="auto"/>
        <w:rPr>
          <w:rFonts w:ascii="CMR10" w:hAnsi="CMR10" w:cs="CMR10"/>
          <w:color w:val="000000"/>
        </w:rPr>
      </w:pPr>
      <w:r>
        <w:rPr>
          <w:rFonts w:ascii="CMSY10" w:hAnsi="CMSY10" w:cs="CMSY10"/>
          <w:color w:val="000000"/>
        </w:rPr>
        <w:t xml:space="preserve">• </w:t>
      </w:r>
      <w:r>
        <w:rPr>
          <w:rFonts w:ascii="CMR10" w:hAnsi="CMR10" w:cs="CMR10"/>
          <w:color w:val="000000"/>
        </w:rPr>
        <w:t xml:space="preserve">Another user liked that the </w:t>
      </w:r>
      <w:proofErr w:type="spellStart"/>
      <w:r>
        <w:rPr>
          <w:rFonts w:ascii="CMR10" w:hAnsi="CMR10" w:cs="CMR10"/>
          <w:color w:val="000000"/>
        </w:rPr>
        <w:t>coloured</w:t>
      </w:r>
      <w:proofErr w:type="spellEnd"/>
      <w:r>
        <w:rPr>
          <w:rFonts w:ascii="CMR10" w:hAnsi="CMR10" w:cs="CMR10"/>
          <w:color w:val="000000"/>
        </w:rPr>
        <w:t xml:space="preserve"> labels at the top of each column were clickable</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and</w:t>
      </w:r>
      <w:proofErr w:type="gramEnd"/>
      <w:r>
        <w:rPr>
          <w:rFonts w:ascii="CMR10" w:hAnsi="CMR10" w:cs="CMR10"/>
          <w:color w:val="000000"/>
        </w:rPr>
        <w:t xml:space="preserve"> the clicking on them would sort the rows (see Section </w:t>
      </w:r>
      <w:r>
        <w:rPr>
          <w:rFonts w:ascii="CMR10" w:hAnsi="CMR10" w:cs="CMR10"/>
          <w:color w:val="007192"/>
        </w:rPr>
        <w:t>3.24</w:t>
      </w:r>
      <w:r>
        <w:rPr>
          <w:rFonts w:ascii="CMR10" w:hAnsi="CMR10" w:cs="CMR10"/>
          <w:color w:val="000000"/>
        </w:rPr>
        <w:t>). (He said, “It’s</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pretty</w:t>
      </w:r>
      <w:proofErr w:type="gramEnd"/>
      <w:r>
        <w:rPr>
          <w:rFonts w:ascii="CMR10" w:hAnsi="CMR10" w:cs="CMR10"/>
          <w:color w:val="000000"/>
        </w:rPr>
        <w:t xml:space="preserve"> cool”. Moreover, he thought that these labels could be made more useful if the</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different</w:t>
      </w:r>
      <w:proofErr w:type="gramEnd"/>
      <w:r>
        <w:rPr>
          <w:rFonts w:ascii="CMR10" w:hAnsi="CMR10" w:cs="CMR10"/>
          <w:color w:val="000000"/>
        </w:rPr>
        <w:t xml:space="preserve"> levels were clickable separately so that the system would jump to a state in</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which</w:t>
      </w:r>
      <w:proofErr w:type="gramEnd"/>
      <w:r>
        <w:rPr>
          <w:rFonts w:ascii="CMR10" w:hAnsi="CMR10" w:cs="CMR10"/>
          <w:color w:val="000000"/>
        </w:rPr>
        <w:t xml:space="preserve"> Main View and Matrix View contained the rows with the selected level.</w:t>
      </w:r>
    </w:p>
    <w:p w:rsidR="000C15D0" w:rsidRDefault="000C15D0" w:rsidP="000C15D0">
      <w:pPr>
        <w:autoSpaceDE w:val="0"/>
        <w:autoSpaceDN w:val="0"/>
        <w:adjustRightInd w:val="0"/>
        <w:spacing w:after="0" w:line="240" w:lineRule="auto"/>
        <w:rPr>
          <w:rFonts w:ascii="CMR10" w:hAnsi="CMR10" w:cs="CMR10"/>
        </w:rPr>
      </w:pPr>
      <w:r>
        <w:rPr>
          <w:rFonts w:ascii="CMSY10" w:hAnsi="CMSY10" w:cs="CMSY10"/>
          <w:color w:val="000000"/>
        </w:rPr>
        <w:t xml:space="preserve">• </w:t>
      </w:r>
      <w:r>
        <w:rPr>
          <w:rFonts w:ascii="CMR10" w:hAnsi="CMR10" w:cs="CMR10"/>
          <w:color w:val="000000"/>
        </w:rPr>
        <w:t xml:space="preserve">One user suggested that Matrix View could have a built-in option to keep track, </w:t>
      </w:r>
      <w:r>
        <w:rPr>
          <w:rFonts w:ascii="CMR10" w:hAnsi="CMR10" w:cs="CMR10"/>
        </w:rPr>
        <w:t>and sort the next column based on previous selections. He mentioned that could be</w:t>
      </w:r>
    </w:p>
    <w:p w:rsidR="000C15D0" w:rsidRDefault="000C15D0" w:rsidP="000C15D0">
      <w:pPr>
        <w:autoSpaceDE w:val="0"/>
        <w:autoSpaceDN w:val="0"/>
        <w:adjustRightInd w:val="0"/>
        <w:spacing w:after="0" w:line="240" w:lineRule="auto"/>
        <w:rPr>
          <w:rFonts w:ascii="CMBX10" w:hAnsi="CMBX10" w:cs="CMBX10"/>
          <w:color w:val="000000"/>
        </w:rPr>
      </w:pPr>
      <w:proofErr w:type="gramStart"/>
      <w:r>
        <w:rPr>
          <w:rFonts w:ascii="CMR10" w:hAnsi="CMR10" w:cs="CMR10"/>
        </w:rPr>
        <w:t>particularly</w:t>
      </w:r>
      <w:proofErr w:type="gramEnd"/>
      <w:r>
        <w:rPr>
          <w:rFonts w:ascii="CMR10" w:hAnsi="CMR10" w:cs="CMR10"/>
        </w:rPr>
        <w:t xml:space="preserve"> useful if the analyzer had certain priorities of columns and want to see a </w:t>
      </w:r>
      <w:r>
        <w:rPr>
          <w:rFonts w:ascii="CMBX10" w:hAnsi="CMBX10" w:cs="CMBX10"/>
          <w:color w:val="000000"/>
        </w:rPr>
        <w:t>5.1.2.2 Matrix View Observations</w:t>
      </w:r>
    </w:p>
    <w:p w:rsidR="000C15D0" w:rsidRDefault="000C15D0" w:rsidP="000C15D0">
      <w:pPr>
        <w:autoSpaceDE w:val="0"/>
        <w:autoSpaceDN w:val="0"/>
        <w:adjustRightInd w:val="0"/>
        <w:spacing w:after="0" w:line="240" w:lineRule="auto"/>
        <w:rPr>
          <w:rFonts w:ascii="CMR10" w:hAnsi="CMR10" w:cs="CMR10"/>
          <w:color w:val="000000"/>
        </w:rPr>
      </w:pPr>
      <w:r>
        <w:rPr>
          <w:rFonts w:ascii="CMSY10" w:hAnsi="CMSY10" w:cs="CMSY10"/>
          <w:color w:val="000000"/>
        </w:rPr>
        <w:t xml:space="preserve">• </w:t>
      </w:r>
      <w:r>
        <w:rPr>
          <w:rFonts w:ascii="CMR10" w:hAnsi="CMR10" w:cs="CMR10"/>
          <w:color w:val="000000"/>
        </w:rPr>
        <w:t>One user sorted the rows based on different characteristics and used the Overview and</w:t>
      </w:r>
    </w:p>
    <w:p w:rsidR="000C15D0" w:rsidRDefault="000C15D0" w:rsidP="000C15D0">
      <w:pPr>
        <w:autoSpaceDE w:val="0"/>
        <w:autoSpaceDN w:val="0"/>
        <w:adjustRightInd w:val="0"/>
        <w:spacing w:after="0" w:line="240" w:lineRule="auto"/>
        <w:rPr>
          <w:rFonts w:ascii="CMR10" w:hAnsi="CMR10" w:cs="CMR10"/>
          <w:color w:val="000000"/>
        </w:rPr>
      </w:pPr>
      <w:r>
        <w:rPr>
          <w:rFonts w:ascii="CMR10" w:hAnsi="CMR10" w:cs="CMR10"/>
          <w:color w:val="000000"/>
        </w:rPr>
        <w:t xml:space="preserve">P-value bars to see which characteristics contributed more </w:t>
      </w:r>
      <w:proofErr w:type="gramStart"/>
      <w:r>
        <w:rPr>
          <w:rFonts w:ascii="CMR10" w:hAnsi="CMR10" w:cs="CMR10"/>
          <w:color w:val="000000"/>
        </w:rPr>
        <w:t>to</w:t>
      </w:r>
      <w:proofErr w:type="gramEnd"/>
      <w:r>
        <w:rPr>
          <w:rFonts w:ascii="CMR10" w:hAnsi="CMR10" w:cs="CMR10"/>
          <w:color w:val="000000"/>
        </w:rPr>
        <w:t xml:space="preserve"> overall danger.</w:t>
      </w:r>
    </w:p>
    <w:p w:rsidR="000C15D0" w:rsidRDefault="000C15D0" w:rsidP="000C15D0">
      <w:pPr>
        <w:autoSpaceDE w:val="0"/>
        <w:autoSpaceDN w:val="0"/>
        <w:adjustRightInd w:val="0"/>
        <w:spacing w:after="0" w:line="240" w:lineRule="auto"/>
        <w:rPr>
          <w:rFonts w:ascii="CMBX10" w:hAnsi="CMBX10" w:cs="CMBX10"/>
          <w:color w:val="000000"/>
        </w:rPr>
      </w:pPr>
      <w:r>
        <w:rPr>
          <w:rFonts w:ascii="CMBX10" w:hAnsi="CMBX10" w:cs="CMBX10"/>
          <w:color w:val="000000"/>
        </w:rPr>
        <w:t>5.1.2.3 Matrix View Discussion</w:t>
      </w:r>
    </w:p>
    <w:p w:rsidR="000C15D0" w:rsidRDefault="000C15D0" w:rsidP="000C15D0">
      <w:pPr>
        <w:autoSpaceDE w:val="0"/>
        <w:autoSpaceDN w:val="0"/>
        <w:adjustRightInd w:val="0"/>
        <w:spacing w:after="0" w:line="240" w:lineRule="auto"/>
        <w:rPr>
          <w:rFonts w:ascii="CMR10" w:hAnsi="CMR10" w:cs="CMR10"/>
          <w:color w:val="000000"/>
        </w:rPr>
      </w:pPr>
      <w:r>
        <w:rPr>
          <w:rFonts w:ascii="CMR10" w:hAnsi="CMR10" w:cs="CMR10"/>
          <w:color w:val="000000"/>
        </w:rPr>
        <w:t>The compilation of the user’s comments on Matrix View shows that this is one of the</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most</w:t>
      </w:r>
      <w:proofErr w:type="gramEnd"/>
      <w:r>
        <w:rPr>
          <w:rFonts w:ascii="CMR10" w:hAnsi="CMR10" w:cs="CMR10"/>
          <w:color w:val="000000"/>
        </w:rPr>
        <w:t xml:space="preserve"> frequently used views. The users’ suggestions could be used as a guideline to make</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this</w:t>
      </w:r>
      <w:proofErr w:type="gramEnd"/>
      <w:r>
        <w:rPr>
          <w:rFonts w:ascii="CMR10" w:hAnsi="CMR10" w:cs="CMR10"/>
          <w:color w:val="000000"/>
        </w:rPr>
        <w:t xml:space="preserve"> view more accessible and useful for completing the study tasks. Below is my extension</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of</w:t>
      </w:r>
      <w:proofErr w:type="gramEnd"/>
      <w:r>
        <w:rPr>
          <w:rFonts w:ascii="CMR10" w:hAnsi="CMR10" w:cs="CMR10"/>
          <w:color w:val="000000"/>
        </w:rPr>
        <w:t xml:space="preserve"> how one of the suggestions should be considered for further implementation:</w:t>
      </w:r>
    </w:p>
    <w:p w:rsidR="000C15D0" w:rsidRDefault="000C15D0" w:rsidP="000C15D0">
      <w:pPr>
        <w:autoSpaceDE w:val="0"/>
        <w:autoSpaceDN w:val="0"/>
        <w:adjustRightInd w:val="0"/>
        <w:spacing w:after="0" w:line="240" w:lineRule="auto"/>
        <w:rPr>
          <w:rFonts w:ascii="CMR10" w:hAnsi="CMR10" w:cs="CMR10"/>
          <w:color w:val="000000"/>
        </w:rPr>
      </w:pPr>
      <w:r>
        <w:rPr>
          <w:rFonts w:ascii="CMSY10" w:hAnsi="CMSY10" w:cs="CMSY10"/>
          <w:color w:val="000000"/>
        </w:rPr>
        <w:t xml:space="preserve">• </w:t>
      </w:r>
      <w:r>
        <w:rPr>
          <w:rFonts w:ascii="CMR10" w:hAnsi="CMR10" w:cs="CMR10"/>
          <w:color w:val="000000"/>
        </w:rPr>
        <w:t xml:space="preserve">For the user comment about clicking the </w:t>
      </w:r>
      <w:proofErr w:type="spellStart"/>
      <w:r>
        <w:rPr>
          <w:rFonts w:ascii="CMR10" w:hAnsi="CMR10" w:cs="CMR10"/>
          <w:color w:val="000000"/>
        </w:rPr>
        <w:t>coloured</w:t>
      </w:r>
      <w:proofErr w:type="spellEnd"/>
      <w:r>
        <w:rPr>
          <w:rFonts w:ascii="CMR10" w:hAnsi="CMR10" w:cs="CMR10"/>
          <w:color w:val="000000"/>
        </w:rPr>
        <w:t xml:space="preserve"> label in order to update the view</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with</w:t>
      </w:r>
      <w:proofErr w:type="gramEnd"/>
      <w:r>
        <w:rPr>
          <w:rFonts w:ascii="CMR10" w:hAnsi="CMR10" w:cs="CMR10"/>
          <w:color w:val="000000"/>
        </w:rPr>
        <w:t xml:space="preserve"> new information, I suggest that instead of Main View suddenly switching to new</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information</w:t>
      </w:r>
      <w:proofErr w:type="gramEnd"/>
      <w:r>
        <w:rPr>
          <w:rFonts w:ascii="CMR10" w:hAnsi="CMR10" w:cs="CMR10"/>
          <w:color w:val="000000"/>
        </w:rPr>
        <w:t>, the system automatically move the vertical scrollbar which shifts Main</w:t>
      </w:r>
    </w:p>
    <w:p w:rsidR="000C15D0" w:rsidRDefault="000C15D0" w:rsidP="000C15D0">
      <w:pPr>
        <w:autoSpaceDE w:val="0"/>
        <w:autoSpaceDN w:val="0"/>
        <w:adjustRightInd w:val="0"/>
        <w:spacing w:after="0" w:line="240" w:lineRule="auto"/>
        <w:rPr>
          <w:rFonts w:ascii="CMR10" w:hAnsi="CMR10" w:cs="CMR10"/>
          <w:color w:val="000000"/>
        </w:rPr>
      </w:pPr>
      <w:r>
        <w:rPr>
          <w:rFonts w:ascii="CMR10" w:hAnsi="CMR10" w:cs="CMR10"/>
          <w:color w:val="000000"/>
        </w:rPr>
        <w:t>View until the new, selected column is reached. Through this process, the user sees</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that</w:t>
      </w:r>
      <w:proofErr w:type="gramEnd"/>
      <w:r>
        <w:rPr>
          <w:rFonts w:ascii="CMR10" w:hAnsi="CMR10" w:cs="CMR10"/>
          <w:color w:val="000000"/>
        </w:rPr>
        <w:t xml:space="preserve"> the change in Main View is fluid, while keeping track of how the information</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lastRenderedPageBreak/>
        <w:t>changes</w:t>
      </w:r>
      <w:proofErr w:type="gramEnd"/>
      <w:r>
        <w:rPr>
          <w:rFonts w:ascii="CMR10" w:hAnsi="CMR10" w:cs="CMR10"/>
          <w:color w:val="000000"/>
        </w:rPr>
        <w:t>.</w:t>
      </w:r>
    </w:p>
    <w:p w:rsidR="000C15D0" w:rsidRDefault="000C15D0" w:rsidP="000C15D0">
      <w:pPr>
        <w:autoSpaceDE w:val="0"/>
        <w:autoSpaceDN w:val="0"/>
        <w:adjustRightInd w:val="0"/>
        <w:spacing w:after="0" w:line="240" w:lineRule="auto"/>
        <w:rPr>
          <w:rFonts w:ascii="CMR10" w:hAnsi="CMR10" w:cs="CMR10"/>
          <w:color w:val="000000"/>
        </w:rPr>
      </w:pPr>
      <w:r>
        <w:rPr>
          <w:rFonts w:ascii="CMSY10" w:hAnsi="CMSY10" w:cs="CMSY10"/>
          <w:color w:val="000000"/>
        </w:rPr>
        <w:t xml:space="preserve">• </w:t>
      </w:r>
      <w:r>
        <w:rPr>
          <w:rFonts w:ascii="CMR10" w:hAnsi="CMR10" w:cs="CMR10"/>
          <w:color w:val="000000"/>
        </w:rPr>
        <w:t>The above strategy could be used to link Graph View and Main View. When the user</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clicks</w:t>
      </w:r>
      <w:proofErr w:type="gramEnd"/>
      <w:r>
        <w:rPr>
          <w:rFonts w:ascii="CMR10" w:hAnsi="CMR10" w:cs="CMR10"/>
          <w:color w:val="000000"/>
        </w:rPr>
        <w:t xml:space="preserve"> on a node in Graph View, Main View needs to contain the matching row. In</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the</w:t>
      </w:r>
      <w:proofErr w:type="gramEnd"/>
      <w:r>
        <w:rPr>
          <w:rFonts w:ascii="CMR10" w:hAnsi="CMR10" w:cs="CMR10"/>
          <w:color w:val="000000"/>
        </w:rPr>
        <w:t xml:space="preserve"> case of a row needing to appear in Main View window, vertical scroll bars could</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be</w:t>
      </w:r>
      <w:proofErr w:type="gramEnd"/>
      <w:r>
        <w:rPr>
          <w:rFonts w:ascii="CMR10" w:hAnsi="CMR10" w:cs="CMR10"/>
          <w:color w:val="000000"/>
        </w:rPr>
        <w:t xml:space="preserve"> used. In the case of a column, horizontal scroll bars could be used to move Main</w:t>
      </w:r>
    </w:p>
    <w:p w:rsidR="000C15D0" w:rsidRDefault="000C15D0" w:rsidP="000C15D0">
      <w:pPr>
        <w:autoSpaceDE w:val="0"/>
        <w:autoSpaceDN w:val="0"/>
        <w:adjustRightInd w:val="0"/>
        <w:spacing w:after="0" w:line="240" w:lineRule="auto"/>
        <w:rPr>
          <w:rFonts w:ascii="CMR10" w:hAnsi="CMR10" w:cs="CMR10"/>
          <w:color w:val="000000"/>
        </w:rPr>
      </w:pPr>
      <w:r>
        <w:rPr>
          <w:rFonts w:ascii="CMR10" w:hAnsi="CMR10" w:cs="CMR10"/>
          <w:color w:val="000000"/>
        </w:rPr>
        <w:t>View columns.</w:t>
      </w:r>
    </w:p>
    <w:p w:rsidR="000C15D0" w:rsidRDefault="000C15D0" w:rsidP="000C15D0">
      <w:pPr>
        <w:autoSpaceDE w:val="0"/>
        <w:autoSpaceDN w:val="0"/>
        <w:adjustRightInd w:val="0"/>
        <w:spacing w:after="0" w:line="240" w:lineRule="auto"/>
        <w:rPr>
          <w:rFonts w:ascii="CMR10" w:hAnsi="CMR10" w:cs="CMR10"/>
          <w:color w:val="000000"/>
        </w:rPr>
      </w:pPr>
      <w:r>
        <w:rPr>
          <w:rFonts w:ascii="CMSY10" w:hAnsi="CMSY10" w:cs="CMSY10"/>
          <w:color w:val="000000"/>
        </w:rPr>
        <w:t xml:space="preserve">• </w:t>
      </w:r>
      <w:r>
        <w:rPr>
          <w:rFonts w:ascii="CMR10" w:hAnsi="CMR10" w:cs="CMR10"/>
          <w:color w:val="000000"/>
        </w:rPr>
        <w:t xml:space="preserve">It seems implementing </w:t>
      </w:r>
      <w:proofErr w:type="gramStart"/>
      <w:r>
        <w:rPr>
          <w:rFonts w:ascii="CMR10" w:hAnsi="CMR10" w:cs="CMR10"/>
          <w:color w:val="000000"/>
        </w:rPr>
        <w:t>the ”</w:t>
      </w:r>
      <w:proofErr w:type="gramEnd"/>
      <w:r>
        <w:rPr>
          <w:rFonts w:ascii="CMR10" w:hAnsi="CMR10" w:cs="CMR10"/>
          <w:color w:val="000000"/>
        </w:rPr>
        <w:t>add” button will be useful. Levels need to be associated</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with</w:t>
      </w:r>
      <w:proofErr w:type="gramEnd"/>
      <w:r>
        <w:rPr>
          <w:rFonts w:ascii="CMR10" w:hAnsi="CMR10" w:cs="CMR10"/>
          <w:color w:val="000000"/>
        </w:rPr>
        <w:t xml:space="preserve"> a particular number, and this number should be editable by the users.</w:t>
      </w:r>
    </w:p>
    <w:p w:rsidR="000C15D0" w:rsidRDefault="000C15D0" w:rsidP="000C15D0">
      <w:pPr>
        <w:autoSpaceDE w:val="0"/>
        <w:autoSpaceDN w:val="0"/>
        <w:adjustRightInd w:val="0"/>
        <w:spacing w:after="0" w:line="240" w:lineRule="auto"/>
        <w:rPr>
          <w:rFonts w:ascii="CMBX12" w:hAnsi="CMBX12" w:cs="CMBX12"/>
          <w:color w:val="000000"/>
          <w:sz w:val="24"/>
          <w:szCs w:val="24"/>
        </w:rPr>
      </w:pPr>
      <w:r>
        <w:rPr>
          <w:rFonts w:ascii="CMBX12" w:hAnsi="CMBX12" w:cs="CMBX12"/>
          <w:color w:val="000000"/>
          <w:sz w:val="24"/>
          <w:szCs w:val="24"/>
        </w:rPr>
        <w:t>5.1.3 P-value View</w:t>
      </w:r>
    </w:p>
    <w:p w:rsidR="000C15D0" w:rsidRDefault="000C15D0" w:rsidP="000C15D0">
      <w:pPr>
        <w:autoSpaceDE w:val="0"/>
        <w:autoSpaceDN w:val="0"/>
        <w:adjustRightInd w:val="0"/>
        <w:spacing w:after="0" w:line="240" w:lineRule="auto"/>
        <w:rPr>
          <w:rFonts w:ascii="CMBX10" w:hAnsi="CMBX10" w:cs="CMBX10"/>
          <w:color w:val="000000"/>
        </w:rPr>
      </w:pPr>
      <w:r>
        <w:rPr>
          <w:rFonts w:ascii="CMBX10" w:hAnsi="CMBX10" w:cs="CMBX10"/>
          <w:color w:val="000000"/>
        </w:rPr>
        <w:t>5.1.3.1 P-value View Comments</w:t>
      </w:r>
    </w:p>
    <w:p w:rsidR="000C15D0" w:rsidRDefault="000C15D0" w:rsidP="000C15D0">
      <w:pPr>
        <w:autoSpaceDE w:val="0"/>
        <w:autoSpaceDN w:val="0"/>
        <w:adjustRightInd w:val="0"/>
        <w:spacing w:after="0" w:line="240" w:lineRule="auto"/>
        <w:rPr>
          <w:rFonts w:ascii="CMR10" w:hAnsi="CMR10" w:cs="CMR10"/>
          <w:color w:val="000000"/>
        </w:rPr>
      </w:pPr>
      <w:r>
        <w:rPr>
          <w:rFonts w:ascii="CMR10" w:hAnsi="CMR10" w:cs="CMR10"/>
          <w:color w:val="000000"/>
        </w:rPr>
        <w:t>P-value View elicited a few comments. This view has a section that filters out the</w:t>
      </w:r>
    </w:p>
    <w:p w:rsidR="000C15D0" w:rsidRDefault="000C15D0" w:rsidP="000C15D0">
      <w:pPr>
        <w:autoSpaceDE w:val="0"/>
        <w:autoSpaceDN w:val="0"/>
        <w:adjustRightInd w:val="0"/>
        <w:spacing w:after="0" w:line="240" w:lineRule="auto"/>
        <w:rPr>
          <w:rFonts w:ascii="CMR10" w:hAnsi="CMR10" w:cs="CMR10"/>
          <w:color w:val="000000"/>
        </w:rPr>
      </w:pPr>
      <w:proofErr w:type="gramStart"/>
      <w:r>
        <w:rPr>
          <w:rFonts w:ascii="CMR10" w:hAnsi="CMR10" w:cs="CMR10"/>
          <w:color w:val="000000"/>
        </w:rPr>
        <w:t>columns</w:t>
      </w:r>
      <w:proofErr w:type="gramEnd"/>
      <w:r>
        <w:rPr>
          <w:rFonts w:ascii="CMR10" w:hAnsi="CMR10" w:cs="CMR10"/>
          <w:color w:val="000000"/>
        </w:rPr>
        <w:t xml:space="preserve"> based on the reverse of the p-value of the Mann- Whitney U statistical test that</w:t>
      </w:r>
    </w:p>
    <w:p w:rsidR="000C15D0" w:rsidRDefault="000C15D0" w:rsidP="000C15D0">
      <w:pPr>
        <w:rPr>
          <w:rFonts w:asciiTheme="minorBidi" w:hAnsiTheme="minorBidi" w:cstheme="minorBidi"/>
        </w:rPr>
      </w:pPr>
      <w:proofErr w:type="gramStart"/>
      <w:r>
        <w:rPr>
          <w:rFonts w:ascii="CMR10" w:hAnsi="CMR10" w:cs="CMR10"/>
          <w:color w:val="000000"/>
        </w:rPr>
        <w:t>suggest</w:t>
      </w:r>
      <w:proofErr w:type="gramEnd"/>
      <w:r>
        <w:rPr>
          <w:rFonts w:ascii="CMR10" w:hAnsi="CMR10" w:cs="CMR10"/>
          <w:color w:val="000000"/>
        </w:rPr>
        <w:t xml:space="preserve"> a pattern in the columns (see Section </w:t>
      </w:r>
      <w:r>
        <w:rPr>
          <w:rFonts w:ascii="CMR10" w:hAnsi="CMR10" w:cs="CMR10"/>
          <w:color w:val="007192"/>
        </w:rPr>
        <w:t>3.2.4.3</w:t>
      </w:r>
      <w:r>
        <w:rPr>
          <w:rFonts w:ascii="CMR10" w:hAnsi="CMR10" w:cs="CMR10"/>
          <w:color w:val="000000"/>
        </w:rPr>
        <w:t>).</w:t>
      </w:r>
    </w:p>
    <w:p w:rsidR="00785C67" w:rsidRDefault="00785C67" w:rsidP="00785C67">
      <w:pPr>
        <w:rPr>
          <w:rFonts w:asciiTheme="minorBidi" w:hAnsiTheme="minorBidi" w:cstheme="minorBidi"/>
        </w:rPr>
      </w:pPr>
    </w:p>
    <w:p w:rsidR="00785C67" w:rsidRDefault="00785C67" w:rsidP="00785C67">
      <w:pPr>
        <w:rPr>
          <w:rFonts w:asciiTheme="minorBidi" w:hAnsiTheme="minorBidi" w:cstheme="minorBidi"/>
        </w:rPr>
      </w:pPr>
    </w:p>
    <w:p w:rsidR="00AE2B38" w:rsidRPr="001F3802" w:rsidRDefault="00AE2B38" w:rsidP="00AE2B38">
      <w:pPr>
        <w:rPr>
          <w:rFonts w:asciiTheme="minorBidi" w:hAnsiTheme="minorBidi" w:cstheme="minorBidi"/>
        </w:rPr>
      </w:pPr>
    </w:p>
    <w:sectPr w:rsidR="00AE2B38" w:rsidRPr="001F3802" w:rsidSect="002C30D2">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Lotus">
    <w:altName w:val="Times New Roman"/>
    <w:charset w:val="B2"/>
    <w:family w:val="auto"/>
    <w:pitch w:val="variable"/>
    <w:sig w:usb0="00002001" w:usb1="00000000" w:usb2="00000000" w:usb3="00000000" w:csb0="00000040" w:csb1="00000000"/>
  </w:font>
  <w:font w:name="Zar">
    <w:altName w:val="Courier New"/>
    <w:charset w:val="B2"/>
    <w:family w:val="auto"/>
    <w:pitch w:val="variable"/>
    <w:sig w:usb0="00002000" w:usb1="00000000" w:usb2="00000000" w:usb3="00000000" w:csb0="00000040" w:csb1="00000000"/>
  </w:font>
  <w:font w:name="B Nazani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MR10">
    <w:panose1 w:val="00000000000000000000"/>
    <w:charset w:val="00"/>
    <w:family w:val="auto"/>
    <w:notTrueType/>
    <w:pitch w:val="default"/>
    <w:sig w:usb0="00000003" w:usb1="00000000" w:usb2="00000000" w:usb3="00000000" w:csb0="00000001" w:csb1="00000000"/>
  </w:font>
  <w:font w:name="CMR8">
    <w:panose1 w:val="00000000000000000000"/>
    <w:charset w:val="00"/>
    <w:family w:val="swiss"/>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CMBX10">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711863"/>
    <w:multiLevelType w:val="hybridMultilevel"/>
    <w:tmpl w:val="55FAA7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492B4120"/>
    <w:multiLevelType w:val="multilevel"/>
    <w:tmpl w:val="F4283A94"/>
    <w:lvl w:ilvl="0">
      <w:start w:val="1"/>
      <w:numFmt w:val="decimal"/>
      <w:pStyle w:val="Heading1"/>
      <w:lvlText w:val="%1."/>
      <w:lvlJc w:val="left"/>
      <w:pPr>
        <w:ind w:left="360" w:hanging="360"/>
      </w:pPr>
      <w:rPr>
        <w:rFonts w:cs="Times New Roman" w:hint="default"/>
      </w:rPr>
    </w:lvl>
    <w:lvl w:ilvl="1">
      <w:start w:val="1"/>
      <w:numFmt w:val="decimal"/>
      <w:pStyle w:val="Heading2"/>
      <w:lvlText w:val="%1.%2"/>
      <w:lvlJc w:val="left"/>
      <w:pPr>
        <w:ind w:left="576" w:hanging="576"/>
      </w:pPr>
      <w:rPr>
        <w:rFonts w:cs="Times New Roman"/>
      </w:rPr>
    </w:lvl>
    <w:lvl w:ilvl="2">
      <w:start w:val="1"/>
      <w:numFmt w:val="decimal"/>
      <w:pStyle w:val="Heading3"/>
      <w:lvlText w:val="%1.%2.%3"/>
      <w:lvlJc w:val="left"/>
      <w:pPr>
        <w:ind w:left="720" w:hanging="720"/>
      </w:pPr>
      <w:rPr>
        <w:rFonts w:cs="Times New Roman"/>
      </w:rPr>
    </w:lvl>
    <w:lvl w:ilvl="3">
      <w:start w:val="1"/>
      <w:numFmt w:val="decimal"/>
      <w:pStyle w:val="Heading4"/>
      <w:lvlText w:val="%1.%2.%3.%4"/>
      <w:lvlJc w:val="left"/>
      <w:pPr>
        <w:ind w:left="864" w:hanging="864"/>
      </w:pPr>
      <w:rPr>
        <w:rFonts w:cs="Times New Roman"/>
      </w:rPr>
    </w:lvl>
    <w:lvl w:ilvl="4">
      <w:start w:val="1"/>
      <w:numFmt w:val="decimal"/>
      <w:pStyle w:val="Heading5"/>
      <w:lvlText w:val="%1.%2.%3.%4.%5"/>
      <w:lvlJc w:val="left"/>
      <w:pPr>
        <w:ind w:left="1008" w:hanging="1008"/>
      </w:pPr>
      <w:rPr>
        <w:rFonts w:cs="Times New Roman"/>
      </w:rPr>
    </w:lvl>
    <w:lvl w:ilvl="5">
      <w:start w:val="1"/>
      <w:numFmt w:val="decimal"/>
      <w:pStyle w:val="Heading6"/>
      <w:lvlText w:val="%1.%2.%3.%4.%5.%6"/>
      <w:lvlJc w:val="left"/>
      <w:pPr>
        <w:ind w:left="1152" w:hanging="1152"/>
      </w:pPr>
      <w:rPr>
        <w:rFonts w:cs="Times New Roman"/>
      </w:rPr>
    </w:lvl>
    <w:lvl w:ilvl="6">
      <w:start w:val="1"/>
      <w:numFmt w:val="decimal"/>
      <w:pStyle w:val="Heading7"/>
      <w:lvlText w:val="%1.%2.%3.%4.%5.%6.%7"/>
      <w:lvlJc w:val="left"/>
      <w:pPr>
        <w:ind w:left="1296" w:hanging="1296"/>
      </w:pPr>
      <w:rPr>
        <w:rFonts w:cs="Times New Roman"/>
      </w:rPr>
    </w:lvl>
    <w:lvl w:ilvl="7">
      <w:start w:val="1"/>
      <w:numFmt w:val="decimal"/>
      <w:pStyle w:val="Heading8"/>
      <w:lvlText w:val="%1.%2.%3.%4.%5.%6.%7.%8"/>
      <w:lvlJc w:val="left"/>
      <w:pPr>
        <w:ind w:left="1440" w:hanging="1440"/>
      </w:pPr>
      <w:rPr>
        <w:rFonts w:cs="Times New Roman"/>
      </w:rPr>
    </w:lvl>
    <w:lvl w:ilvl="8">
      <w:start w:val="1"/>
      <w:numFmt w:val="decimal"/>
      <w:pStyle w:val="Heading9"/>
      <w:lvlText w:val="%1.%2.%3.%4.%5.%6.%7.%8.%9"/>
      <w:lvlJc w:val="left"/>
      <w:pPr>
        <w:ind w:left="1584" w:hanging="1584"/>
      </w:pPr>
      <w:rPr>
        <w:rFonts w:cs="Times New Roman"/>
      </w:r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30D2"/>
    <w:rsid w:val="00003A32"/>
    <w:rsid w:val="000747A5"/>
    <w:rsid w:val="000C063E"/>
    <w:rsid w:val="000C0F62"/>
    <w:rsid w:val="000C15D0"/>
    <w:rsid w:val="000C4B4D"/>
    <w:rsid w:val="000E032B"/>
    <w:rsid w:val="00111DF4"/>
    <w:rsid w:val="00141566"/>
    <w:rsid w:val="00152EDA"/>
    <w:rsid w:val="00191B34"/>
    <w:rsid w:val="001B24FF"/>
    <w:rsid w:val="001B6C6D"/>
    <w:rsid w:val="001F1A76"/>
    <w:rsid w:val="001F1CC5"/>
    <w:rsid w:val="001F3802"/>
    <w:rsid w:val="00262111"/>
    <w:rsid w:val="00263A9C"/>
    <w:rsid w:val="002839AC"/>
    <w:rsid w:val="002B1400"/>
    <w:rsid w:val="002C30D2"/>
    <w:rsid w:val="002F3DA9"/>
    <w:rsid w:val="00333416"/>
    <w:rsid w:val="00352D1C"/>
    <w:rsid w:val="00370FC0"/>
    <w:rsid w:val="003C1E85"/>
    <w:rsid w:val="003C4AE0"/>
    <w:rsid w:val="003E2272"/>
    <w:rsid w:val="00407696"/>
    <w:rsid w:val="00440272"/>
    <w:rsid w:val="004527ED"/>
    <w:rsid w:val="005012B5"/>
    <w:rsid w:val="00514348"/>
    <w:rsid w:val="005456C2"/>
    <w:rsid w:val="005568E3"/>
    <w:rsid w:val="00570C0E"/>
    <w:rsid w:val="005E2DFB"/>
    <w:rsid w:val="00622C1E"/>
    <w:rsid w:val="00652557"/>
    <w:rsid w:val="0066264C"/>
    <w:rsid w:val="00681A13"/>
    <w:rsid w:val="006B4F66"/>
    <w:rsid w:val="006C7742"/>
    <w:rsid w:val="006F14C1"/>
    <w:rsid w:val="00712F9E"/>
    <w:rsid w:val="00764D95"/>
    <w:rsid w:val="00785C67"/>
    <w:rsid w:val="00793E2B"/>
    <w:rsid w:val="007B6FA8"/>
    <w:rsid w:val="007D122B"/>
    <w:rsid w:val="008401BB"/>
    <w:rsid w:val="00845B60"/>
    <w:rsid w:val="008667FE"/>
    <w:rsid w:val="00885AE3"/>
    <w:rsid w:val="008C6737"/>
    <w:rsid w:val="008F2B12"/>
    <w:rsid w:val="009002C6"/>
    <w:rsid w:val="00917B80"/>
    <w:rsid w:val="00961444"/>
    <w:rsid w:val="0098714A"/>
    <w:rsid w:val="009E7826"/>
    <w:rsid w:val="00A5224E"/>
    <w:rsid w:val="00A55832"/>
    <w:rsid w:val="00A63CF3"/>
    <w:rsid w:val="00AB2199"/>
    <w:rsid w:val="00AB761B"/>
    <w:rsid w:val="00AC7DBC"/>
    <w:rsid w:val="00AE2B38"/>
    <w:rsid w:val="00AF0457"/>
    <w:rsid w:val="00AF1548"/>
    <w:rsid w:val="00AF369D"/>
    <w:rsid w:val="00B10C04"/>
    <w:rsid w:val="00B4532E"/>
    <w:rsid w:val="00B56A60"/>
    <w:rsid w:val="00B57A51"/>
    <w:rsid w:val="00B742AF"/>
    <w:rsid w:val="00B76398"/>
    <w:rsid w:val="00BA01D2"/>
    <w:rsid w:val="00BB2743"/>
    <w:rsid w:val="00BC435C"/>
    <w:rsid w:val="00BC48AB"/>
    <w:rsid w:val="00BD76BA"/>
    <w:rsid w:val="00C054F5"/>
    <w:rsid w:val="00C056F6"/>
    <w:rsid w:val="00C211E9"/>
    <w:rsid w:val="00C77706"/>
    <w:rsid w:val="00C91757"/>
    <w:rsid w:val="00C93DE6"/>
    <w:rsid w:val="00C94170"/>
    <w:rsid w:val="00C94714"/>
    <w:rsid w:val="00CA37CC"/>
    <w:rsid w:val="00D023E5"/>
    <w:rsid w:val="00D04C6D"/>
    <w:rsid w:val="00D41372"/>
    <w:rsid w:val="00DB4003"/>
    <w:rsid w:val="00DD76CB"/>
    <w:rsid w:val="00DF31E9"/>
    <w:rsid w:val="00E03BF7"/>
    <w:rsid w:val="00E35B2B"/>
    <w:rsid w:val="00E50D6E"/>
    <w:rsid w:val="00E514A7"/>
    <w:rsid w:val="00E562D9"/>
    <w:rsid w:val="00E66BD9"/>
    <w:rsid w:val="00E913B8"/>
    <w:rsid w:val="00EC499E"/>
    <w:rsid w:val="00EF3159"/>
    <w:rsid w:val="00EF5E41"/>
    <w:rsid w:val="00F00CC3"/>
    <w:rsid w:val="00F14762"/>
    <w:rsid w:val="00F42557"/>
    <w:rsid w:val="00F52A3D"/>
    <w:rsid w:val="00FA5A04"/>
    <w:rsid w:val="00FB36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557"/>
    <w:rPr>
      <w:rFonts w:ascii="Calibri" w:hAnsi="Calibri" w:cs="Arial"/>
    </w:rPr>
  </w:style>
  <w:style w:type="paragraph" w:styleId="Heading1">
    <w:name w:val="heading 1"/>
    <w:aliases w:val="عنوان 1"/>
    <w:basedOn w:val="Normal"/>
    <w:next w:val="Normal"/>
    <w:link w:val="Heading1Char"/>
    <w:uiPriority w:val="9"/>
    <w:qFormat/>
    <w:rsid w:val="00652557"/>
    <w:pPr>
      <w:keepNext/>
      <w:keepLines/>
      <w:numPr>
        <w:numId w:val="10"/>
      </w:numPr>
      <w:spacing w:before="480" w:after="0" w:line="240" w:lineRule="auto"/>
      <w:outlineLvl w:val="0"/>
    </w:pPr>
    <w:rPr>
      <w:rFonts w:ascii="Times New Roman" w:eastAsia="Times New Roman" w:hAnsi="Times New Roman" w:cs="Lotus"/>
      <w:b/>
      <w:bCs/>
      <w:sz w:val="30"/>
      <w:szCs w:val="32"/>
    </w:rPr>
  </w:style>
  <w:style w:type="paragraph" w:styleId="Heading2">
    <w:name w:val="heading 2"/>
    <w:aliases w:val="عنوان 2"/>
    <w:basedOn w:val="Normal"/>
    <w:next w:val="Normal"/>
    <w:link w:val="Heading2Char1"/>
    <w:uiPriority w:val="9"/>
    <w:qFormat/>
    <w:rsid w:val="00652557"/>
    <w:pPr>
      <w:keepNext/>
      <w:keepLines/>
      <w:numPr>
        <w:ilvl w:val="1"/>
        <w:numId w:val="10"/>
      </w:numPr>
      <w:spacing w:before="200" w:after="0"/>
      <w:outlineLvl w:val="1"/>
    </w:pPr>
    <w:rPr>
      <w:rFonts w:ascii="Times New Roman" w:eastAsia="Times New Roman" w:hAnsi="Times New Roman" w:cs="Lotus"/>
      <w:b/>
      <w:bCs/>
      <w:sz w:val="26"/>
      <w:szCs w:val="28"/>
    </w:rPr>
  </w:style>
  <w:style w:type="paragraph" w:styleId="Heading3">
    <w:name w:val="heading 3"/>
    <w:basedOn w:val="Normal"/>
    <w:next w:val="Normal"/>
    <w:link w:val="Heading3Char"/>
    <w:uiPriority w:val="9"/>
    <w:qFormat/>
    <w:rsid w:val="00652557"/>
    <w:pPr>
      <w:keepNext/>
      <w:keepLines/>
      <w:numPr>
        <w:ilvl w:val="2"/>
        <w:numId w:val="10"/>
      </w:numPr>
      <w:spacing w:before="200" w:after="0"/>
      <w:outlineLvl w:val="2"/>
    </w:pPr>
    <w:rPr>
      <w:rFonts w:ascii="Times New Roman" w:eastAsia="Times New Roman" w:hAnsi="Times New Roman" w:cs="Lotus"/>
      <w:b/>
      <w:bCs/>
      <w:sz w:val="24"/>
      <w:szCs w:val="26"/>
    </w:rPr>
  </w:style>
  <w:style w:type="paragraph" w:styleId="Heading4">
    <w:name w:val="heading 4"/>
    <w:basedOn w:val="Normal"/>
    <w:next w:val="Normal"/>
    <w:link w:val="Heading4Char"/>
    <w:uiPriority w:val="99"/>
    <w:qFormat/>
    <w:rsid w:val="00652557"/>
    <w:pPr>
      <w:keepNext/>
      <w:keepLines/>
      <w:numPr>
        <w:ilvl w:val="3"/>
        <w:numId w:val="10"/>
      </w:numPr>
      <w:spacing w:before="200" w:after="0"/>
      <w:outlineLvl w:val="3"/>
    </w:pPr>
    <w:rPr>
      <w:rFonts w:ascii="Times New Roman" w:eastAsia="Times New Roman" w:hAnsi="Times New Roman" w:cs="Lotus"/>
      <w:b/>
      <w:bCs/>
      <w:i/>
      <w:iCs/>
      <w:sz w:val="24"/>
      <w:szCs w:val="26"/>
    </w:rPr>
  </w:style>
  <w:style w:type="paragraph" w:styleId="Heading5">
    <w:name w:val="heading 5"/>
    <w:basedOn w:val="Normal"/>
    <w:next w:val="Normal"/>
    <w:link w:val="Heading5Char"/>
    <w:uiPriority w:val="99"/>
    <w:qFormat/>
    <w:rsid w:val="00652557"/>
    <w:pPr>
      <w:keepNext/>
      <w:keepLines/>
      <w:numPr>
        <w:ilvl w:val="4"/>
        <w:numId w:val="10"/>
      </w:numPr>
      <w:spacing w:before="200" w:after="0"/>
      <w:outlineLvl w:val="4"/>
    </w:pPr>
    <w:rPr>
      <w:rFonts w:ascii="Times New Roman" w:eastAsia="Times New Roman" w:hAnsi="Times New Roman" w:cs="Lotus"/>
      <w:color w:val="243F60"/>
    </w:rPr>
  </w:style>
  <w:style w:type="paragraph" w:styleId="Heading6">
    <w:name w:val="heading 6"/>
    <w:basedOn w:val="Normal"/>
    <w:next w:val="Normal"/>
    <w:link w:val="Heading6Char"/>
    <w:uiPriority w:val="99"/>
    <w:qFormat/>
    <w:rsid w:val="00652557"/>
    <w:pPr>
      <w:keepNext/>
      <w:keepLines/>
      <w:numPr>
        <w:ilvl w:val="5"/>
        <w:numId w:val="10"/>
      </w:numPr>
      <w:spacing w:before="200" w:after="0"/>
      <w:outlineLvl w:val="5"/>
    </w:pPr>
    <w:rPr>
      <w:rFonts w:ascii="Times New Roman" w:eastAsia="Times New Roman" w:hAnsi="Times New Roman" w:cs="Lotus"/>
      <w:i/>
      <w:iCs/>
      <w:color w:val="243F60"/>
    </w:rPr>
  </w:style>
  <w:style w:type="paragraph" w:styleId="Heading7">
    <w:name w:val="heading 7"/>
    <w:basedOn w:val="Normal"/>
    <w:next w:val="Normal"/>
    <w:link w:val="Heading7Char"/>
    <w:uiPriority w:val="99"/>
    <w:qFormat/>
    <w:rsid w:val="00652557"/>
    <w:pPr>
      <w:keepNext/>
      <w:keepLines/>
      <w:numPr>
        <w:ilvl w:val="6"/>
        <w:numId w:val="10"/>
      </w:numPr>
      <w:spacing w:before="200" w:after="0"/>
      <w:outlineLvl w:val="6"/>
    </w:pPr>
    <w:rPr>
      <w:rFonts w:ascii="Times New Roman" w:eastAsia="Times New Roman" w:hAnsi="Times New Roman" w:cs="Lotus"/>
      <w:i/>
      <w:iCs/>
      <w:color w:val="404040"/>
    </w:rPr>
  </w:style>
  <w:style w:type="paragraph" w:styleId="Heading8">
    <w:name w:val="heading 8"/>
    <w:basedOn w:val="Normal"/>
    <w:next w:val="Normal"/>
    <w:link w:val="Heading8Char"/>
    <w:uiPriority w:val="99"/>
    <w:qFormat/>
    <w:rsid w:val="00652557"/>
    <w:pPr>
      <w:keepNext/>
      <w:keepLines/>
      <w:numPr>
        <w:ilvl w:val="7"/>
        <w:numId w:val="10"/>
      </w:numPr>
      <w:spacing w:before="200" w:after="0"/>
      <w:outlineLvl w:val="7"/>
    </w:pPr>
    <w:rPr>
      <w:rFonts w:ascii="Times New Roman" w:eastAsia="Times New Roman" w:hAnsi="Times New Roman" w:cs="Lotus"/>
      <w:color w:val="404040"/>
      <w:sz w:val="20"/>
      <w:szCs w:val="20"/>
    </w:rPr>
  </w:style>
  <w:style w:type="paragraph" w:styleId="Heading9">
    <w:name w:val="heading 9"/>
    <w:basedOn w:val="Normal"/>
    <w:next w:val="Normal"/>
    <w:link w:val="Heading9Char"/>
    <w:uiPriority w:val="99"/>
    <w:qFormat/>
    <w:rsid w:val="00652557"/>
    <w:pPr>
      <w:keepNext/>
      <w:keepLines/>
      <w:numPr>
        <w:ilvl w:val="8"/>
        <w:numId w:val="10"/>
      </w:numPr>
      <w:spacing w:before="200" w:after="0"/>
      <w:outlineLvl w:val="8"/>
    </w:pPr>
    <w:rPr>
      <w:rFonts w:ascii="Times New Roman" w:eastAsia="Times New Roman" w:hAnsi="Times New Roman" w:cs="Lotus"/>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متن"/>
    <w:basedOn w:val="Normal"/>
    <w:link w:val="Char"/>
    <w:qFormat/>
    <w:rsid w:val="00652557"/>
    <w:pPr>
      <w:bidi/>
      <w:spacing w:before="100" w:beforeAutospacing="1" w:after="100" w:afterAutospacing="1" w:line="288" w:lineRule="auto"/>
      <w:ind w:firstLine="284"/>
      <w:contextualSpacing/>
      <w:jc w:val="both"/>
    </w:pPr>
    <w:rPr>
      <w:rFonts w:ascii="Times New Roman" w:eastAsia="Times New Roman" w:hAnsi="Times New Roman" w:cs="Zar"/>
      <w:sz w:val="24"/>
      <w:szCs w:val="26"/>
      <w:lang w:bidi="fa-IR"/>
    </w:rPr>
  </w:style>
  <w:style w:type="character" w:customStyle="1" w:styleId="Char">
    <w:name w:val="متن Char"/>
    <w:link w:val="a"/>
    <w:locked/>
    <w:rsid w:val="00652557"/>
    <w:rPr>
      <w:rFonts w:ascii="Times New Roman" w:eastAsia="Times New Roman" w:hAnsi="Times New Roman" w:cs="Zar"/>
      <w:sz w:val="24"/>
      <w:szCs w:val="26"/>
      <w:lang w:bidi="fa-IR"/>
    </w:rPr>
  </w:style>
  <w:style w:type="paragraph" w:customStyle="1" w:styleId="a0">
    <w:name w:val="عنوان سوم"/>
    <w:basedOn w:val="Normal"/>
    <w:link w:val="Char0"/>
    <w:qFormat/>
    <w:rsid w:val="00652557"/>
    <w:pPr>
      <w:tabs>
        <w:tab w:val="num" w:pos="360"/>
      </w:tabs>
      <w:bidi/>
      <w:spacing w:before="360" w:line="240" w:lineRule="auto"/>
      <w:ind w:left="1418" w:right="113" w:hanging="851"/>
      <w:jc w:val="both"/>
      <w:outlineLvl w:val="2"/>
    </w:pPr>
    <w:rPr>
      <w:rFonts w:ascii="Times New Roman" w:eastAsia="Calibri" w:hAnsi="Times New Roman" w:cs="B Nazanin"/>
      <w:b/>
      <w:bCs/>
      <w:noProof/>
      <w:kern w:val="32"/>
      <w:sz w:val="26"/>
      <w:szCs w:val="26"/>
      <w:lang w:bidi="fa-IR"/>
    </w:rPr>
  </w:style>
  <w:style w:type="character" w:customStyle="1" w:styleId="Char0">
    <w:name w:val="عنوان سوم Char"/>
    <w:link w:val="a0"/>
    <w:rsid w:val="00652557"/>
    <w:rPr>
      <w:rFonts w:ascii="Times New Roman" w:eastAsia="Calibri" w:hAnsi="Times New Roman" w:cs="B Nazanin"/>
      <w:b/>
      <w:bCs/>
      <w:noProof/>
      <w:kern w:val="32"/>
      <w:sz w:val="26"/>
      <w:szCs w:val="26"/>
      <w:lang w:bidi="fa-IR"/>
    </w:rPr>
  </w:style>
  <w:style w:type="character" w:customStyle="1" w:styleId="Heading1Char">
    <w:name w:val="Heading 1 Char"/>
    <w:aliases w:val="عنوان 1 Char"/>
    <w:basedOn w:val="DefaultParagraphFont"/>
    <w:link w:val="Heading1"/>
    <w:uiPriority w:val="9"/>
    <w:rsid w:val="00652557"/>
    <w:rPr>
      <w:rFonts w:ascii="Times New Roman" w:eastAsia="Times New Roman" w:hAnsi="Times New Roman" w:cs="Lotus"/>
      <w:b/>
      <w:bCs/>
      <w:sz w:val="30"/>
      <w:szCs w:val="32"/>
    </w:rPr>
  </w:style>
  <w:style w:type="character" w:customStyle="1" w:styleId="Heading2Char">
    <w:name w:val="Heading 2 Char"/>
    <w:basedOn w:val="DefaultParagraphFont"/>
    <w:uiPriority w:val="9"/>
    <w:rsid w:val="00652557"/>
    <w:rPr>
      <w:rFonts w:asciiTheme="majorHAnsi" w:eastAsiaTheme="majorEastAsia" w:hAnsiTheme="majorHAnsi" w:cstheme="majorBidi"/>
      <w:b/>
      <w:bCs/>
      <w:color w:val="4F81BD" w:themeColor="accent1"/>
      <w:sz w:val="26"/>
      <w:szCs w:val="26"/>
    </w:rPr>
  </w:style>
  <w:style w:type="character" w:customStyle="1" w:styleId="Heading2Char1">
    <w:name w:val="Heading 2 Char1"/>
    <w:aliases w:val="عنوان 2 Char"/>
    <w:link w:val="Heading2"/>
    <w:uiPriority w:val="9"/>
    <w:locked/>
    <w:rsid w:val="00652557"/>
    <w:rPr>
      <w:rFonts w:ascii="Times New Roman" w:eastAsia="Times New Roman" w:hAnsi="Times New Roman" w:cs="Lotus"/>
      <w:b/>
      <w:bCs/>
      <w:sz w:val="26"/>
      <w:szCs w:val="28"/>
    </w:rPr>
  </w:style>
  <w:style w:type="character" w:customStyle="1" w:styleId="Heading3Char">
    <w:name w:val="Heading 3 Char"/>
    <w:basedOn w:val="DefaultParagraphFont"/>
    <w:link w:val="Heading3"/>
    <w:uiPriority w:val="9"/>
    <w:rsid w:val="00652557"/>
    <w:rPr>
      <w:rFonts w:ascii="Times New Roman" w:eastAsia="Times New Roman" w:hAnsi="Times New Roman" w:cs="Lotus"/>
      <w:b/>
      <w:bCs/>
      <w:sz w:val="24"/>
      <w:szCs w:val="26"/>
    </w:rPr>
  </w:style>
  <w:style w:type="character" w:customStyle="1" w:styleId="Heading4Char">
    <w:name w:val="Heading 4 Char"/>
    <w:basedOn w:val="DefaultParagraphFont"/>
    <w:link w:val="Heading4"/>
    <w:uiPriority w:val="99"/>
    <w:rsid w:val="00652557"/>
    <w:rPr>
      <w:rFonts w:ascii="Times New Roman" w:eastAsia="Times New Roman" w:hAnsi="Times New Roman" w:cs="Lotus"/>
      <w:b/>
      <w:bCs/>
      <w:i/>
      <w:iCs/>
      <w:sz w:val="24"/>
      <w:szCs w:val="26"/>
    </w:rPr>
  </w:style>
  <w:style w:type="character" w:customStyle="1" w:styleId="Heading5Char">
    <w:name w:val="Heading 5 Char"/>
    <w:basedOn w:val="DefaultParagraphFont"/>
    <w:link w:val="Heading5"/>
    <w:uiPriority w:val="99"/>
    <w:rsid w:val="00652557"/>
    <w:rPr>
      <w:rFonts w:ascii="Times New Roman" w:eastAsia="Times New Roman" w:hAnsi="Times New Roman" w:cs="Lotus"/>
      <w:color w:val="243F60"/>
    </w:rPr>
  </w:style>
  <w:style w:type="character" w:customStyle="1" w:styleId="Heading6Char">
    <w:name w:val="Heading 6 Char"/>
    <w:basedOn w:val="DefaultParagraphFont"/>
    <w:link w:val="Heading6"/>
    <w:uiPriority w:val="99"/>
    <w:rsid w:val="00652557"/>
    <w:rPr>
      <w:rFonts w:ascii="Times New Roman" w:eastAsia="Times New Roman" w:hAnsi="Times New Roman" w:cs="Lotus"/>
      <w:i/>
      <w:iCs/>
      <w:color w:val="243F60"/>
    </w:rPr>
  </w:style>
  <w:style w:type="character" w:customStyle="1" w:styleId="Heading7Char">
    <w:name w:val="Heading 7 Char"/>
    <w:basedOn w:val="DefaultParagraphFont"/>
    <w:link w:val="Heading7"/>
    <w:uiPriority w:val="99"/>
    <w:rsid w:val="00652557"/>
    <w:rPr>
      <w:rFonts w:ascii="Times New Roman" w:eastAsia="Times New Roman" w:hAnsi="Times New Roman" w:cs="Lotus"/>
      <w:i/>
      <w:iCs/>
      <w:color w:val="404040"/>
    </w:rPr>
  </w:style>
  <w:style w:type="character" w:customStyle="1" w:styleId="Heading8Char">
    <w:name w:val="Heading 8 Char"/>
    <w:basedOn w:val="DefaultParagraphFont"/>
    <w:link w:val="Heading8"/>
    <w:uiPriority w:val="99"/>
    <w:rsid w:val="00652557"/>
    <w:rPr>
      <w:rFonts w:ascii="Times New Roman" w:eastAsia="Times New Roman" w:hAnsi="Times New Roman" w:cs="Lotus"/>
      <w:color w:val="404040"/>
      <w:sz w:val="20"/>
      <w:szCs w:val="20"/>
    </w:rPr>
  </w:style>
  <w:style w:type="character" w:customStyle="1" w:styleId="Heading9Char">
    <w:name w:val="Heading 9 Char"/>
    <w:basedOn w:val="DefaultParagraphFont"/>
    <w:link w:val="Heading9"/>
    <w:uiPriority w:val="99"/>
    <w:rsid w:val="00652557"/>
    <w:rPr>
      <w:rFonts w:ascii="Times New Roman" w:eastAsia="Times New Roman" w:hAnsi="Times New Roman" w:cs="Lotus"/>
      <w:i/>
      <w:iCs/>
      <w:color w:val="404040"/>
      <w:sz w:val="20"/>
      <w:szCs w:val="20"/>
    </w:rPr>
  </w:style>
  <w:style w:type="paragraph" w:styleId="Caption">
    <w:name w:val="caption"/>
    <w:basedOn w:val="Normal"/>
    <w:next w:val="Normal"/>
    <w:link w:val="CaptionChar"/>
    <w:uiPriority w:val="35"/>
    <w:qFormat/>
    <w:rsid w:val="00652557"/>
    <w:pPr>
      <w:spacing w:line="240" w:lineRule="auto"/>
      <w:jc w:val="center"/>
    </w:pPr>
    <w:rPr>
      <w:rFonts w:ascii="Times New Roman" w:eastAsia="Times New Roman" w:hAnsi="Times New Roman" w:cs="Lotus"/>
      <w:b/>
      <w:bCs/>
      <w:szCs w:val="24"/>
    </w:rPr>
  </w:style>
  <w:style w:type="character" w:customStyle="1" w:styleId="CaptionChar">
    <w:name w:val="Caption Char"/>
    <w:link w:val="Caption"/>
    <w:uiPriority w:val="35"/>
    <w:locked/>
    <w:rsid w:val="00652557"/>
    <w:rPr>
      <w:rFonts w:ascii="Times New Roman" w:eastAsia="Times New Roman" w:hAnsi="Times New Roman" w:cs="Lotus"/>
      <w:b/>
      <w:bCs/>
      <w:szCs w:val="24"/>
    </w:rPr>
  </w:style>
  <w:style w:type="paragraph" w:styleId="Title">
    <w:name w:val="Title"/>
    <w:basedOn w:val="Normal"/>
    <w:next w:val="Normal"/>
    <w:link w:val="TitleChar"/>
    <w:uiPriority w:val="10"/>
    <w:qFormat/>
    <w:rsid w:val="0065255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652557"/>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99"/>
    <w:qFormat/>
    <w:rsid w:val="00652557"/>
    <w:pPr>
      <w:numPr>
        <w:ilvl w:val="1"/>
      </w:numPr>
    </w:pPr>
    <w:rPr>
      <w:rFonts w:ascii="Times New Roman" w:eastAsia="Times New Roman" w:hAnsi="Times New Roman" w:cs="Lotus"/>
      <w:i/>
      <w:iCs/>
      <w:color w:val="4F81BD"/>
      <w:spacing w:val="15"/>
      <w:sz w:val="24"/>
      <w:szCs w:val="24"/>
    </w:rPr>
  </w:style>
  <w:style w:type="character" w:customStyle="1" w:styleId="SubtitleChar">
    <w:name w:val="Subtitle Char"/>
    <w:basedOn w:val="DefaultParagraphFont"/>
    <w:link w:val="Subtitle"/>
    <w:uiPriority w:val="99"/>
    <w:rsid w:val="00652557"/>
    <w:rPr>
      <w:rFonts w:ascii="Times New Roman" w:eastAsia="Times New Roman" w:hAnsi="Times New Roman" w:cs="Lotus"/>
      <w:i/>
      <w:iCs/>
      <w:color w:val="4F81BD"/>
      <w:spacing w:val="15"/>
      <w:sz w:val="24"/>
      <w:szCs w:val="24"/>
    </w:rPr>
  </w:style>
  <w:style w:type="character" w:styleId="Strong">
    <w:name w:val="Strong"/>
    <w:uiPriority w:val="22"/>
    <w:qFormat/>
    <w:rsid w:val="00652557"/>
    <w:rPr>
      <w:rFonts w:cs="Times New Roman"/>
      <w:b/>
      <w:bCs/>
    </w:rPr>
  </w:style>
  <w:style w:type="character" w:styleId="Emphasis">
    <w:name w:val="Emphasis"/>
    <w:uiPriority w:val="20"/>
    <w:qFormat/>
    <w:rsid w:val="00652557"/>
    <w:rPr>
      <w:i/>
      <w:iCs/>
    </w:rPr>
  </w:style>
  <w:style w:type="paragraph" w:styleId="ListParagraph">
    <w:name w:val="List Paragraph"/>
    <w:basedOn w:val="Normal"/>
    <w:uiPriority w:val="34"/>
    <w:qFormat/>
    <w:rsid w:val="00652557"/>
    <w:pPr>
      <w:ind w:left="720"/>
      <w:contextualSpacing/>
    </w:pPr>
    <w:rPr>
      <w:rFonts w:ascii="Times New Roman" w:eastAsia="Times New Roman" w:hAnsi="Times New Roman" w:cs="Lotus"/>
    </w:rPr>
  </w:style>
  <w:style w:type="character" w:styleId="SubtleEmphasis">
    <w:name w:val="Subtle Emphasis"/>
    <w:uiPriority w:val="19"/>
    <w:qFormat/>
    <w:rsid w:val="00652557"/>
    <w:rPr>
      <w:i/>
      <w:iCs/>
      <w:color w:val="808080"/>
    </w:rPr>
  </w:style>
  <w:style w:type="paragraph" w:styleId="TOCHeading">
    <w:name w:val="TOC Heading"/>
    <w:basedOn w:val="Heading1"/>
    <w:next w:val="Normal"/>
    <w:uiPriority w:val="39"/>
    <w:qFormat/>
    <w:rsid w:val="00652557"/>
    <w:pPr>
      <w:numPr>
        <w:numId w:val="0"/>
      </w:numPr>
      <w:outlineLvl w:val="9"/>
    </w:pPr>
  </w:style>
  <w:style w:type="paragraph" w:styleId="NormalWeb">
    <w:name w:val="Normal (Web)"/>
    <w:basedOn w:val="Normal"/>
    <w:uiPriority w:val="99"/>
    <w:semiHidden/>
    <w:unhideWhenUsed/>
    <w:rsid w:val="002C30D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1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5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2557"/>
    <w:rPr>
      <w:rFonts w:ascii="Calibri" w:hAnsi="Calibri" w:cs="Arial"/>
    </w:rPr>
  </w:style>
  <w:style w:type="paragraph" w:styleId="Heading1">
    <w:name w:val="heading 1"/>
    <w:aliases w:val="عنوان 1"/>
    <w:basedOn w:val="Normal"/>
    <w:next w:val="Normal"/>
    <w:link w:val="Heading1Char"/>
    <w:uiPriority w:val="9"/>
    <w:qFormat/>
    <w:rsid w:val="00652557"/>
    <w:pPr>
      <w:keepNext/>
      <w:keepLines/>
      <w:numPr>
        <w:numId w:val="10"/>
      </w:numPr>
      <w:spacing w:before="480" w:after="0" w:line="240" w:lineRule="auto"/>
      <w:outlineLvl w:val="0"/>
    </w:pPr>
    <w:rPr>
      <w:rFonts w:ascii="Times New Roman" w:eastAsia="Times New Roman" w:hAnsi="Times New Roman" w:cs="Lotus"/>
      <w:b/>
      <w:bCs/>
      <w:sz w:val="30"/>
      <w:szCs w:val="32"/>
    </w:rPr>
  </w:style>
  <w:style w:type="paragraph" w:styleId="Heading2">
    <w:name w:val="heading 2"/>
    <w:aliases w:val="عنوان 2"/>
    <w:basedOn w:val="Normal"/>
    <w:next w:val="Normal"/>
    <w:link w:val="Heading2Char1"/>
    <w:uiPriority w:val="9"/>
    <w:qFormat/>
    <w:rsid w:val="00652557"/>
    <w:pPr>
      <w:keepNext/>
      <w:keepLines/>
      <w:numPr>
        <w:ilvl w:val="1"/>
        <w:numId w:val="10"/>
      </w:numPr>
      <w:spacing w:before="200" w:after="0"/>
      <w:outlineLvl w:val="1"/>
    </w:pPr>
    <w:rPr>
      <w:rFonts w:ascii="Times New Roman" w:eastAsia="Times New Roman" w:hAnsi="Times New Roman" w:cs="Lotus"/>
      <w:b/>
      <w:bCs/>
      <w:sz w:val="26"/>
      <w:szCs w:val="28"/>
    </w:rPr>
  </w:style>
  <w:style w:type="paragraph" w:styleId="Heading3">
    <w:name w:val="heading 3"/>
    <w:basedOn w:val="Normal"/>
    <w:next w:val="Normal"/>
    <w:link w:val="Heading3Char"/>
    <w:uiPriority w:val="9"/>
    <w:qFormat/>
    <w:rsid w:val="00652557"/>
    <w:pPr>
      <w:keepNext/>
      <w:keepLines/>
      <w:numPr>
        <w:ilvl w:val="2"/>
        <w:numId w:val="10"/>
      </w:numPr>
      <w:spacing w:before="200" w:after="0"/>
      <w:outlineLvl w:val="2"/>
    </w:pPr>
    <w:rPr>
      <w:rFonts w:ascii="Times New Roman" w:eastAsia="Times New Roman" w:hAnsi="Times New Roman" w:cs="Lotus"/>
      <w:b/>
      <w:bCs/>
      <w:sz w:val="24"/>
      <w:szCs w:val="26"/>
    </w:rPr>
  </w:style>
  <w:style w:type="paragraph" w:styleId="Heading4">
    <w:name w:val="heading 4"/>
    <w:basedOn w:val="Normal"/>
    <w:next w:val="Normal"/>
    <w:link w:val="Heading4Char"/>
    <w:uiPriority w:val="99"/>
    <w:qFormat/>
    <w:rsid w:val="00652557"/>
    <w:pPr>
      <w:keepNext/>
      <w:keepLines/>
      <w:numPr>
        <w:ilvl w:val="3"/>
        <w:numId w:val="10"/>
      </w:numPr>
      <w:spacing w:before="200" w:after="0"/>
      <w:outlineLvl w:val="3"/>
    </w:pPr>
    <w:rPr>
      <w:rFonts w:ascii="Times New Roman" w:eastAsia="Times New Roman" w:hAnsi="Times New Roman" w:cs="Lotus"/>
      <w:b/>
      <w:bCs/>
      <w:i/>
      <w:iCs/>
      <w:sz w:val="24"/>
      <w:szCs w:val="26"/>
    </w:rPr>
  </w:style>
  <w:style w:type="paragraph" w:styleId="Heading5">
    <w:name w:val="heading 5"/>
    <w:basedOn w:val="Normal"/>
    <w:next w:val="Normal"/>
    <w:link w:val="Heading5Char"/>
    <w:uiPriority w:val="99"/>
    <w:qFormat/>
    <w:rsid w:val="00652557"/>
    <w:pPr>
      <w:keepNext/>
      <w:keepLines/>
      <w:numPr>
        <w:ilvl w:val="4"/>
        <w:numId w:val="10"/>
      </w:numPr>
      <w:spacing w:before="200" w:after="0"/>
      <w:outlineLvl w:val="4"/>
    </w:pPr>
    <w:rPr>
      <w:rFonts w:ascii="Times New Roman" w:eastAsia="Times New Roman" w:hAnsi="Times New Roman" w:cs="Lotus"/>
      <w:color w:val="243F60"/>
    </w:rPr>
  </w:style>
  <w:style w:type="paragraph" w:styleId="Heading6">
    <w:name w:val="heading 6"/>
    <w:basedOn w:val="Normal"/>
    <w:next w:val="Normal"/>
    <w:link w:val="Heading6Char"/>
    <w:uiPriority w:val="99"/>
    <w:qFormat/>
    <w:rsid w:val="00652557"/>
    <w:pPr>
      <w:keepNext/>
      <w:keepLines/>
      <w:numPr>
        <w:ilvl w:val="5"/>
        <w:numId w:val="10"/>
      </w:numPr>
      <w:spacing w:before="200" w:after="0"/>
      <w:outlineLvl w:val="5"/>
    </w:pPr>
    <w:rPr>
      <w:rFonts w:ascii="Times New Roman" w:eastAsia="Times New Roman" w:hAnsi="Times New Roman" w:cs="Lotus"/>
      <w:i/>
      <w:iCs/>
      <w:color w:val="243F60"/>
    </w:rPr>
  </w:style>
  <w:style w:type="paragraph" w:styleId="Heading7">
    <w:name w:val="heading 7"/>
    <w:basedOn w:val="Normal"/>
    <w:next w:val="Normal"/>
    <w:link w:val="Heading7Char"/>
    <w:uiPriority w:val="99"/>
    <w:qFormat/>
    <w:rsid w:val="00652557"/>
    <w:pPr>
      <w:keepNext/>
      <w:keepLines/>
      <w:numPr>
        <w:ilvl w:val="6"/>
        <w:numId w:val="10"/>
      </w:numPr>
      <w:spacing w:before="200" w:after="0"/>
      <w:outlineLvl w:val="6"/>
    </w:pPr>
    <w:rPr>
      <w:rFonts w:ascii="Times New Roman" w:eastAsia="Times New Roman" w:hAnsi="Times New Roman" w:cs="Lotus"/>
      <w:i/>
      <w:iCs/>
      <w:color w:val="404040"/>
    </w:rPr>
  </w:style>
  <w:style w:type="paragraph" w:styleId="Heading8">
    <w:name w:val="heading 8"/>
    <w:basedOn w:val="Normal"/>
    <w:next w:val="Normal"/>
    <w:link w:val="Heading8Char"/>
    <w:uiPriority w:val="99"/>
    <w:qFormat/>
    <w:rsid w:val="00652557"/>
    <w:pPr>
      <w:keepNext/>
      <w:keepLines/>
      <w:numPr>
        <w:ilvl w:val="7"/>
        <w:numId w:val="10"/>
      </w:numPr>
      <w:spacing w:before="200" w:after="0"/>
      <w:outlineLvl w:val="7"/>
    </w:pPr>
    <w:rPr>
      <w:rFonts w:ascii="Times New Roman" w:eastAsia="Times New Roman" w:hAnsi="Times New Roman" w:cs="Lotus"/>
      <w:color w:val="404040"/>
      <w:sz w:val="20"/>
      <w:szCs w:val="20"/>
    </w:rPr>
  </w:style>
  <w:style w:type="paragraph" w:styleId="Heading9">
    <w:name w:val="heading 9"/>
    <w:basedOn w:val="Normal"/>
    <w:next w:val="Normal"/>
    <w:link w:val="Heading9Char"/>
    <w:uiPriority w:val="99"/>
    <w:qFormat/>
    <w:rsid w:val="00652557"/>
    <w:pPr>
      <w:keepNext/>
      <w:keepLines/>
      <w:numPr>
        <w:ilvl w:val="8"/>
        <w:numId w:val="10"/>
      </w:numPr>
      <w:spacing w:before="200" w:after="0"/>
      <w:outlineLvl w:val="8"/>
    </w:pPr>
    <w:rPr>
      <w:rFonts w:ascii="Times New Roman" w:eastAsia="Times New Roman" w:hAnsi="Times New Roman" w:cs="Lotus"/>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متن"/>
    <w:basedOn w:val="Normal"/>
    <w:link w:val="Char"/>
    <w:qFormat/>
    <w:rsid w:val="00652557"/>
    <w:pPr>
      <w:bidi/>
      <w:spacing w:before="100" w:beforeAutospacing="1" w:after="100" w:afterAutospacing="1" w:line="288" w:lineRule="auto"/>
      <w:ind w:firstLine="284"/>
      <w:contextualSpacing/>
      <w:jc w:val="both"/>
    </w:pPr>
    <w:rPr>
      <w:rFonts w:ascii="Times New Roman" w:eastAsia="Times New Roman" w:hAnsi="Times New Roman" w:cs="Zar"/>
      <w:sz w:val="24"/>
      <w:szCs w:val="26"/>
      <w:lang w:bidi="fa-IR"/>
    </w:rPr>
  </w:style>
  <w:style w:type="character" w:customStyle="1" w:styleId="Char">
    <w:name w:val="متن Char"/>
    <w:link w:val="a"/>
    <w:locked/>
    <w:rsid w:val="00652557"/>
    <w:rPr>
      <w:rFonts w:ascii="Times New Roman" w:eastAsia="Times New Roman" w:hAnsi="Times New Roman" w:cs="Zar"/>
      <w:sz w:val="24"/>
      <w:szCs w:val="26"/>
      <w:lang w:bidi="fa-IR"/>
    </w:rPr>
  </w:style>
  <w:style w:type="paragraph" w:customStyle="1" w:styleId="a0">
    <w:name w:val="عنوان سوم"/>
    <w:basedOn w:val="Normal"/>
    <w:link w:val="Char0"/>
    <w:qFormat/>
    <w:rsid w:val="00652557"/>
    <w:pPr>
      <w:tabs>
        <w:tab w:val="num" w:pos="360"/>
      </w:tabs>
      <w:bidi/>
      <w:spacing w:before="360" w:line="240" w:lineRule="auto"/>
      <w:ind w:left="1418" w:right="113" w:hanging="851"/>
      <w:jc w:val="both"/>
      <w:outlineLvl w:val="2"/>
    </w:pPr>
    <w:rPr>
      <w:rFonts w:ascii="Times New Roman" w:eastAsia="Calibri" w:hAnsi="Times New Roman" w:cs="B Nazanin"/>
      <w:b/>
      <w:bCs/>
      <w:noProof/>
      <w:kern w:val="32"/>
      <w:sz w:val="26"/>
      <w:szCs w:val="26"/>
      <w:lang w:bidi="fa-IR"/>
    </w:rPr>
  </w:style>
  <w:style w:type="character" w:customStyle="1" w:styleId="Char0">
    <w:name w:val="عنوان سوم Char"/>
    <w:link w:val="a0"/>
    <w:rsid w:val="00652557"/>
    <w:rPr>
      <w:rFonts w:ascii="Times New Roman" w:eastAsia="Calibri" w:hAnsi="Times New Roman" w:cs="B Nazanin"/>
      <w:b/>
      <w:bCs/>
      <w:noProof/>
      <w:kern w:val="32"/>
      <w:sz w:val="26"/>
      <w:szCs w:val="26"/>
      <w:lang w:bidi="fa-IR"/>
    </w:rPr>
  </w:style>
  <w:style w:type="character" w:customStyle="1" w:styleId="Heading1Char">
    <w:name w:val="Heading 1 Char"/>
    <w:aliases w:val="عنوان 1 Char"/>
    <w:basedOn w:val="DefaultParagraphFont"/>
    <w:link w:val="Heading1"/>
    <w:uiPriority w:val="9"/>
    <w:rsid w:val="00652557"/>
    <w:rPr>
      <w:rFonts w:ascii="Times New Roman" w:eastAsia="Times New Roman" w:hAnsi="Times New Roman" w:cs="Lotus"/>
      <w:b/>
      <w:bCs/>
      <w:sz w:val="30"/>
      <w:szCs w:val="32"/>
    </w:rPr>
  </w:style>
  <w:style w:type="character" w:customStyle="1" w:styleId="Heading2Char">
    <w:name w:val="Heading 2 Char"/>
    <w:basedOn w:val="DefaultParagraphFont"/>
    <w:uiPriority w:val="9"/>
    <w:rsid w:val="00652557"/>
    <w:rPr>
      <w:rFonts w:asciiTheme="majorHAnsi" w:eastAsiaTheme="majorEastAsia" w:hAnsiTheme="majorHAnsi" w:cstheme="majorBidi"/>
      <w:b/>
      <w:bCs/>
      <w:color w:val="4F81BD" w:themeColor="accent1"/>
      <w:sz w:val="26"/>
      <w:szCs w:val="26"/>
    </w:rPr>
  </w:style>
  <w:style w:type="character" w:customStyle="1" w:styleId="Heading2Char1">
    <w:name w:val="Heading 2 Char1"/>
    <w:aliases w:val="عنوان 2 Char"/>
    <w:link w:val="Heading2"/>
    <w:uiPriority w:val="9"/>
    <w:locked/>
    <w:rsid w:val="00652557"/>
    <w:rPr>
      <w:rFonts w:ascii="Times New Roman" w:eastAsia="Times New Roman" w:hAnsi="Times New Roman" w:cs="Lotus"/>
      <w:b/>
      <w:bCs/>
      <w:sz w:val="26"/>
      <w:szCs w:val="28"/>
    </w:rPr>
  </w:style>
  <w:style w:type="character" w:customStyle="1" w:styleId="Heading3Char">
    <w:name w:val="Heading 3 Char"/>
    <w:basedOn w:val="DefaultParagraphFont"/>
    <w:link w:val="Heading3"/>
    <w:uiPriority w:val="9"/>
    <w:rsid w:val="00652557"/>
    <w:rPr>
      <w:rFonts w:ascii="Times New Roman" w:eastAsia="Times New Roman" w:hAnsi="Times New Roman" w:cs="Lotus"/>
      <w:b/>
      <w:bCs/>
      <w:sz w:val="24"/>
      <w:szCs w:val="26"/>
    </w:rPr>
  </w:style>
  <w:style w:type="character" w:customStyle="1" w:styleId="Heading4Char">
    <w:name w:val="Heading 4 Char"/>
    <w:basedOn w:val="DefaultParagraphFont"/>
    <w:link w:val="Heading4"/>
    <w:uiPriority w:val="99"/>
    <w:rsid w:val="00652557"/>
    <w:rPr>
      <w:rFonts w:ascii="Times New Roman" w:eastAsia="Times New Roman" w:hAnsi="Times New Roman" w:cs="Lotus"/>
      <w:b/>
      <w:bCs/>
      <w:i/>
      <w:iCs/>
      <w:sz w:val="24"/>
      <w:szCs w:val="26"/>
    </w:rPr>
  </w:style>
  <w:style w:type="character" w:customStyle="1" w:styleId="Heading5Char">
    <w:name w:val="Heading 5 Char"/>
    <w:basedOn w:val="DefaultParagraphFont"/>
    <w:link w:val="Heading5"/>
    <w:uiPriority w:val="99"/>
    <w:rsid w:val="00652557"/>
    <w:rPr>
      <w:rFonts w:ascii="Times New Roman" w:eastAsia="Times New Roman" w:hAnsi="Times New Roman" w:cs="Lotus"/>
      <w:color w:val="243F60"/>
    </w:rPr>
  </w:style>
  <w:style w:type="character" w:customStyle="1" w:styleId="Heading6Char">
    <w:name w:val="Heading 6 Char"/>
    <w:basedOn w:val="DefaultParagraphFont"/>
    <w:link w:val="Heading6"/>
    <w:uiPriority w:val="99"/>
    <w:rsid w:val="00652557"/>
    <w:rPr>
      <w:rFonts w:ascii="Times New Roman" w:eastAsia="Times New Roman" w:hAnsi="Times New Roman" w:cs="Lotus"/>
      <w:i/>
      <w:iCs/>
      <w:color w:val="243F60"/>
    </w:rPr>
  </w:style>
  <w:style w:type="character" w:customStyle="1" w:styleId="Heading7Char">
    <w:name w:val="Heading 7 Char"/>
    <w:basedOn w:val="DefaultParagraphFont"/>
    <w:link w:val="Heading7"/>
    <w:uiPriority w:val="99"/>
    <w:rsid w:val="00652557"/>
    <w:rPr>
      <w:rFonts w:ascii="Times New Roman" w:eastAsia="Times New Roman" w:hAnsi="Times New Roman" w:cs="Lotus"/>
      <w:i/>
      <w:iCs/>
      <w:color w:val="404040"/>
    </w:rPr>
  </w:style>
  <w:style w:type="character" w:customStyle="1" w:styleId="Heading8Char">
    <w:name w:val="Heading 8 Char"/>
    <w:basedOn w:val="DefaultParagraphFont"/>
    <w:link w:val="Heading8"/>
    <w:uiPriority w:val="99"/>
    <w:rsid w:val="00652557"/>
    <w:rPr>
      <w:rFonts w:ascii="Times New Roman" w:eastAsia="Times New Roman" w:hAnsi="Times New Roman" w:cs="Lotus"/>
      <w:color w:val="404040"/>
      <w:sz w:val="20"/>
      <w:szCs w:val="20"/>
    </w:rPr>
  </w:style>
  <w:style w:type="character" w:customStyle="1" w:styleId="Heading9Char">
    <w:name w:val="Heading 9 Char"/>
    <w:basedOn w:val="DefaultParagraphFont"/>
    <w:link w:val="Heading9"/>
    <w:uiPriority w:val="99"/>
    <w:rsid w:val="00652557"/>
    <w:rPr>
      <w:rFonts w:ascii="Times New Roman" w:eastAsia="Times New Roman" w:hAnsi="Times New Roman" w:cs="Lotus"/>
      <w:i/>
      <w:iCs/>
      <w:color w:val="404040"/>
      <w:sz w:val="20"/>
      <w:szCs w:val="20"/>
    </w:rPr>
  </w:style>
  <w:style w:type="paragraph" w:styleId="Caption">
    <w:name w:val="caption"/>
    <w:basedOn w:val="Normal"/>
    <w:next w:val="Normal"/>
    <w:link w:val="CaptionChar"/>
    <w:uiPriority w:val="35"/>
    <w:qFormat/>
    <w:rsid w:val="00652557"/>
    <w:pPr>
      <w:spacing w:line="240" w:lineRule="auto"/>
      <w:jc w:val="center"/>
    </w:pPr>
    <w:rPr>
      <w:rFonts w:ascii="Times New Roman" w:eastAsia="Times New Roman" w:hAnsi="Times New Roman" w:cs="Lotus"/>
      <w:b/>
      <w:bCs/>
      <w:szCs w:val="24"/>
    </w:rPr>
  </w:style>
  <w:style w:type="character" w:customStyle="1" w:styleId="CaptionChar">
    <w:name w:val="Caption Char"/>
    <w:link w:val="Caption"/>
    <w:uiPriority w:val="35"/>
    <w:locked/>
    <w:rsid w:val="00652557"/>
    <w:rPr>
      <w:rFonts w:ascii="Times New Roman" w:eastAsia="Times New Roman" w:hAnsi="Times New Roman" w:cs="Lotus"/>
      <w:b/>
      <w:bCs/>
      <w:szCs w:val="24"/>
    </w:rPr>
  </w:style>
  <w:style w:type="paragraph" w:styleId="Title">
    <w:name w:val="Title"/>
    <w:basedOn w:val="Normal"/>
    <w:next w:val="Normal"/>
    <w:link w:val="TitleChar"/>
    <w:uiPriority w:val="10"/>
    <w:qFormat/>
    <w:rsid w:val="00652557"/>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652557"/>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99"/>
    <w:qFormat/>
    <w:rsid w:val="00652557"/>
    <w:pPr>
      <w:numPr>
        <w:ilvl w:val="1"/>
      </w:numPr>
    </w:pPr>
    <w:rPr>
      <w:rFonts w:ascii="Times New Roman" w:eastAsia="Times New Roman" w:hAnsi="Times New Roman" w:cs="Lotus"/>
      <w:i/>
      <w:iCs/>
      <w:color w:val="4F81BD"/>
      <w:spacing w:val="15"/>
      <w:sz w:val="24"/>
      <w:szCs w:val="24"/>
    </w:rPr>
  </w:style>
  <w:style w:type="character" w:customStyle="1" w:styleId="SubtitleChar">
    <w:name w:val="Subtitle Char"/>
    <w:basedOn w:val="DefaultParagraphFont"/>
    <w:link w:val="Subtitle"/>
    <w:uiPriority w:val="99"/>
    <w:rsid w:val="00652557"/>
    <w:rPr>
      <w:rFonts w:ascii="Times New Roman" w:eastAsia="Times New Roman" w:hAnsi="Times New Roman" w:cs="Lotus"/>
      <w:i/>
      <w:iCs/>
      <w:color w:val="4F81BD"/>
      <w:spacing w:val="15"/>
      <w:sz w:val="24"/>
      <w:szCs w:val="24"/>
    </w:rPr>
  </w:style>
  <w:style w:type="character" w:styleId="Strong">
    <w:name w:val="Strong"/>
    <w:uiPriority w:val="22"/>
    <w:qFormat/>
    <w:rsid w:val="00652557"/>
    <w:rPr>
      <w:rFonts w:cs="Times New Roman"/>
      <w:b/>
      <w:bCs/>
    </w:rPr>
  </w:style>
  <w:style w:type="character" w:styleId="Emphasis">
    <w:name w:val="Emphasis"/>
    <w:uiPriority w:val="20"/>
    <w:qFormat/>
    <w:rsid w:val="00652557"/>
    <w:rPr>
      <w:i/>
      <w:iCs/>
    </w:rPr>
  </w:style>
  <w:style w:type="paragraph" w:styleId="ListParagraph">
    <w:name w:val="List Paragraph"/>
    <w:basedOn w:val="Normal"/>
    <w:uiPriority w:val="34"/>
    <w:qFormat/>
    <w:rsid w:val="00652557"/>
    <w:pPr>
      <w:ind w:left="720"/>
      <w:contextualSpacing/>
    </w:pPr>
    <w:rPr>
      <w:rFonts w:ascii="Times New Roman" w:eastAsia="Times New Roman" w:hAnsi="Times New Roman" w:cs="Lotus"/>
    </w:rPr>
  </w:style>
  <w:style w:type="character" w:styleId="SubtleEmphasis">
    <w:name w:val="Subtle Emphasis"/>
    <w:uiPriority w:val="19"/>
    <w:qFormat/>
    <w:rsid w:val="00652557"/>
    <w:rPr>
      <w:i/>
      <w:iCs/>
      <w:color w:val="808080"/>
    </w:rPr>
  </w:style>
  <w:style w:type="paragraph" w:styleId="TOCHeading">
    <w:name w:val="TOC Heading"/>
    <w:basedOn w:val="Heading1"/>
    <w:next w:val="Normal"/>
    <w:uiPriority w:val="39"/>
    <w:qFormat/>
    <w:rsid w:val="00652557"/>
    <w:pPr>
      <w:numPr>
        <w:numId w:val="0"/>
      </w:numPr>
      <w:outlineLvl w:val="9"/>
    </w:pPr>
  </w:style>
  <w:style w:type="paragraph" w:styleId="NormalWeb">
    <w:name w:val="Normal (Web)"/>
    <w:basedOn w:val="Normal"/>
    <w:uiPriority w:val="99"/>
    <w:semiHidden/>
    <w:unhideWhenUsed/>
    <w:rsid w:val="002C30D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415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5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058225">
      <w:bodyDiv w:val="1"/>
      <w:marLeft w:val="0"/>
      <w:marRight w:val="0"/>
      <w:marTop w:val="0"/>
      <w:marBottom w:val="0"/>
      <w:divBdr>
        <w:top w:val="none" w:sz="0" w:space="0" w:color="auto"/>
        <w:left w:val="none" w:sz="0" w:space="0" w:color="auto"/>
        <w:bottom w:val="none" w:sz="0" w:space="0" w:color="auto"/>
        <w:right w:val="none" w:sz="0" w:space="0" w:color="auto"/>
      </w:divBdr>
    </w:div>
    <w:div w:id="297995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1269</TotalTime>
  <Pages>1</Pages>
  <Words>5458</Words>
  <Characters>31116</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mina</dc:creator>
  <cp:lastModifiedBy>mina</cp:lastModifiedBy>
  <cp:revision>49</cp:revision>
  <dcterms:created xsi:type="dcterms:W3CDTF">2013-02-14T17:29:00Z</dcterms:created>
  <dcterms:modified xsi:type="dcterms:W3CDTF">2013-03-12T09:19:00Z</dcterms:modified>
</cp:coreProperties>
</file>